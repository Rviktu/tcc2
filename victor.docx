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sz w:val="24"/>
          <w:szCs w:val="24"/>
        </w:rPr>
      </w:pPr>
      <w:r>
        <w:rPr>
          <w:b/>
          <w:smallCaps/>
          <w:color w:val="000000"/>
          <w:sz w:val="24"/>
          <w:szCs w:val="24"/>
        </w:rPr>
        <w:t xml:space="preserve">COLÉGIO </w:t>
      </w:r>
      <w:r>
        <w:rPr>
          <w:b/>
          <w:smallCaps/>
          <w:sz w:val="24"/>
          <w:szCs w:val="24"/>
        </w:rPr>
        <w:t>ESTADUAL</w:t>
      </w:r>
      <w:r>
        <w:rPr>
          <w:b/>
          <w:smallCaps/>
          <w:color w:val="000000"/>
          <w:sz w:val="24"/>
          <w:szCs w:val="24"/>
        </w:rPr>
        <w:t xml:space="preserve"> DE EDUCAÇÃO PROFISSIONAL</w:t>
      </w:r>
    </w:p>
    <w:p>
      <w:pPr>
        <w:pStyle w:val="Cabealho"/>
        <w:spacing w:lineRule="auto" w:line="360"/>
        <w:jc w:val="center"/>
        <w:rPr/>
      </w:pPr>
      <w:r>
        <w:rPr>
          <w:rStyle w:val="LinkdaInternet"/>
          <w:rFonts w:cs="Arial" w:ascii="Arial" w:hAnsi="Arial"/>
          <w:b/>
          <w:bCs/>
          <w:color w:val="262626" w:themeColor="text1" w:themeTint="d9"/>
          <w:sz w:val="24"/>
          <w:szCs w:val="24"/>
          <w:highlight w:val="white"/>
          <w:u w:val="none"/>
          <w:bdr w:val="single" w:sz="2" w:space="0" w:color="E5E7EB"/>
          <w:lang w:val="pt-BR"/>
        </w:rPr>
        <w:t>PADRE CARMELO PERRONE</w:t>
      </w:r>
      <w:hyperlink r:id="rId2">
        <w:r>
          <w:rPr>
            <w:rStyle w:val="LinkdaInternet"/>
            <w:rFonts w:cs="Arial" w:ascii="Arial" w:hAnsi="Arial"/>
            <w:b/>
            <w:bCs/>
            <w:color w:val="262626" w:themeColor="text1" w:themeTint="d9"/>
            <w:sz w:val="24"/>
            <w:szCs w:val="24"/>
            <w:highlight w:val="white"/>
            <w:u w:val="none"/>
            <w:bdr w:val="single" w:sz="2" w:space="0" w:color="E5E7EB"/>
            <w:lang w:val="pt-BR"/>
          </w:rPr>
          <w:t>– EFM E PROFISSIONAL</w:t>
        </w:r>
      </w:hyperlink>
    </w:p>
    <w:p>
      <w:pPr>
        <w:pStyle w:val="Normal"/>
        <w:tabs>
          <w:tab w:val="clear" w:pos="720"/>
          <w:tab w:val="center" w:pos="4536" w:leader="none"/>
          <w:tab w:val="left" w:pos="6780" w:leader="none"/>
        </w:tabs>
        <w:spacing w:lineRule="auto" w:line="360"/>
        <w:ind w:hanging="0"/>
        <w:jc w:val="center"/>
        <w:rPr>
          <w:sz w:val="24"/>
          <w:szCs w:val="24"/>
        </w:rPr>
      </w:pPr>
      <w:hyperlink r:id="rId3">
        <w:r>
          <w:rPr>
            <w:rStyle w:val="LinkdaInternet"/>
            <w:rFonts w:cs="Arial"/>
            <w:b/>
            <w:bCs/>
            <w:color w:val="262626" w:themeColor="text1" w:themeTint="d9"/>
            <w:sz w:val="24"/>
            <w:szCs w:val="24"/>
            <w:highlight w:val="white"/>
            <w:u w:val="none"/>
            <w:bdr w:val="single" w:sz="2" w:space="0" w:color="E5E7EB"/>
            <w:lang w:val="pt-BR"/>
          </w:rPr>
          <w:t xml:space="preserve"> </w:t>
        </w:r>
      </w:hyperlink>
      <w:r>
        <w:rPr>
          <w:b/>
          <w:color w:val="000000"/>
          <w:sz w:val="24"/>
          <w:szCs w:val="24"/>
        </w:rPr>
        <w:t>CURSO TÉCNICO EM INFORMÁTICA</w:t>
      </w:r>
    </w:p>
    <w:p>
      <w:pPr>
        <w:pStyle w:val="Normal"/>
        <w:spacing w:lineRule="auto" w:line="360"/>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w:t>
      </w:r>
      <w:r>
        <w:rPr>
          <w:rFonts w:eastAsia="Arial" w:cs="Arial"/>
          <w:color w:val="000000"/>
          <w:kern w:val="0"/>
          <w:sz w:val="22"/>
          <w:szCs w:val="22"/>
          <w:lang w:val="pt-BR" w:eastAsia="pt-BR" w:bidi="ar-SA"/>
        </w:rPr>
        <w:t xml:space="preserve">armelo Perrone </w:t>
      </w:r>
    </w:p>
    <w:p>
      <w:pPr>
        <w:pStyle w:val="Normal"/>
        <w:spacing w:lineRule="auto" w:line="240"/>
        <w:ind w:left="4560" w:hanging="0"/>
        <w:rPr>
          <w:color w:val="000000"/>
        </w:rPr>
      </w:pPr>
      <w:r>
        <w:rPr>
          <w:rFonts w:eastAsia="Arial" w:cs="Arial"/>
          <w:color w:val="000000"/>
          <w:kern w:val="0"/>
          <w:sz w:val="22"/>
          <w:szCs w:val="22"/>
          <w:lang w:val="pt-BR" w:eastAsia="pt-BR" w:bidi="ar-SA"/>
        </w:rPr>
        <w:t>EFMP</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4560" w:hanging="0"/>
        <w:jc w:val="right"/>
        <w:rPr>
          <w:color w:val="000000"/>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Padre Carmelo Perrone - EFMP.</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rFonts w:eastAsia="Arial" w:cs="Arial"/>
          <w:color w:val="000000"/>
          <w:kern w:val="0"/>
          <w:sz w:val="24"/>
          <w:szCs w:val="24"/>
          <w:lang w:val="pt-BR" w:eastAsia="pt-BR" w:bidi="ar-SA"/>
        </w:rPr>
        <w:t>29</w:t>
      </w:r>
      <w:r>
        <w:rPr>
          <w:color w:val="000000"/>
        </w:rPr>
        <w:t xml:space="preserve"> de </w:t>
      </w:r>
      <w:r>
        <w:rPr>
          <w:rFonts w:eastAsia="Arial" w:cs="Arial"/>
          <w:color w:val="000000"/>
          <w:kern w:val="0"/>
          <w:sz w:val="24"/>
          <w:szCs w:val="24"/>
          <w:lang w:val="pt-BR" w:eastAsia="pt-BR" w:bidi="ar-SA"/>
        </w:rPr>
        <w:t>agosto</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Ttulodondicedefiguras"/>
        <w:rPr/>
      </w:pPr>
      <w:r>
        <w:rPr/>
        <w:t>Índice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Figura Diagrama de Contexto</w:t>
          <w:tab/>
          <w:t>15</w:t>
        </w:r>
      </w:hyperlink>
    </w:p>
    <w:p>
      <w:pPr>
        <w:pStyle w:val="Ndice1defiguras"/>
        <w:rPr/>
      </w:pPr>
      <w:hyperlink w:anchor="Figura!1|sequence">
        <w:r>
          <w:rPr>
            <w:rStyle w:val="Vnculodendice"/>
          </w:rPr>
          <w:t>Figura 2: Diagrama de Fluxo de Dados</w:t>
          <w:tab/>
          <w:t>16</w:t>
        </w:r>
      </w:hyperlink>
    </w:p>
    <w:p>
      <w:pPr>
        <w:pStyle w:val="Ndice1defiguras"/>
        <w:rPr/>
      </w:pPr>
      <w:hyperlink w:anchor="Figura!2|sequence">
        <w:r>
          <w:rPr>
            <w:rStyle w:val="Vnculodendice"/>
          </w:rPr>
          <w:t>Figura 3: Diagrama de Entidade e Relacionamento</w:t>
          <w:tab/>
          <w:t>17</w:t>
        </w:r>
      </w:hyperlink>
      <w:r>
        <w:rPr>
          <w:rStyle w:val="Vnculodendice"/>
        </w:rPr>
        <w:fldChar w:fldCharType="end"/>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sdt>
      <w:sdtPr>
        <w:docPartObj>
          <w:docPartGallery w:val="Table of Contents"/>
          <w:docPartUnique w:val="true"/>
        </w:docPartObj>
        <w:id w:val="977319071"/>
      </w:sdtPr>
      <w:sdtContent>
        <w:p>
          <w:pPr>
            <w:pStyle w:val="Sumri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rio1"/>
            <w:tabs>
              <w:tab w:val="clear" w:pos="1100"/>
              <w:tab w:val="clear" w:pos="9061"/>
              <w:tab w:val="right" w:pos="9071" w:leader="dot"/>
            </w:tabs>
            <w:rPr/>
          </w:pPr>
          <w:r>
            <w:fldChar w:fldCharType="begin"/>
          </w:r>
          <w:r>
            <w:rPr>
              <w:rStyle w:val="Vnculodendice"/>
            </w:rPr>
            <w:instrText> TOC \f \o "1-9" \h</w:instrText>
          </w:r>
          <w:r>
            <w:rPr>
              <w:rStyle w:val="Vnculodendice"/>
            </w:rPr>
            <w:fldChar w:fldCharType="separate"/>
          </w:r>
          <w:hyperlink w:anchor="__RefHeading___Toc653_527029333">
            <w:r>
              <w:rPr>
                <w:rStyle w:val="Vnculodendice"/>
              </w:rPr>
              <w:t xml:space="preserve"> </w:t>
            </w:r>
            <w:r>
              <w:rPr>
                <w:rStyle w:val="Vnculodendice"/>
              </w:rPr>
              <w:t>1  INTRODUÇÃO</w:t>
              <w:tab/>
              <w:t>6</w:t>
            </w:r>
          </w:hyperlink>
        </w:p>
        <w:p>
          <w:pPr>
            <w:pStyle w:val="Sumrio2"/>
            <w:tabs>
              <w:tab w:val="clear" w:pos="720"/>
              <w:tab w:val="right" w:pos="9071" w:leader="dot"/>
            </w:tabs>
            <w:rPr/>
          </w:pPr>
          <w:hyperlink w:anchor="__RefHeading___Toc655_527029333">
            <w:r>
              <w:rPr>
                <w:rStyle w:val="Vnculodendice"/>
              </w:rPr>
              <w:t xml:space="preserve"> </w:t>
            </w:r>
            <w:r>
              <w:rPr>
                <w:rStyle w:val="Vnculodendice"/>
              </w:rPr>
              <w:t>1.1  Apresentação do Problema</w:t>
              <w:tab/>
              <w:t>7</w:t>
            </w:r>
          </w:hyperlink>
        </w:p>
        <w:p>
          <w:pPr>
            <w:pStyle w:val="Sumrio1"/>
            <w:tabs>
              <w:tab w:val="clear" w:pos="1100"/>
              <w:tab w:val="clear" w:pos="9061"/>
              <w:tab w:val="right" w:pos="9071" w:leader="dot"/>
            </w:tabs>
            <w:rPr/>
          </w:pPr>
          <w:hyperlink w:anchor="__RefHeading___Toc657_527029333">
            <w:r>
              <w:rPr>
                <w:rStyle w:val="Vnculodendice"/>
              </w:rPr>
              <w:t>2 OBJETIVOS</w:t>
              <w:tab/>
              <w:t>9</w:t>
            </w:r>
          </w:hyperlink>
        </w:p>
        <w:p>
          <w:pPr>
            <w:pStyle w:val="Sumrio1"/>
            <w:tabs>
              <w:tab w:val="clear" w:pos="1100"/>
              <w:tab w:val="clear" w:pos="9061"/>
              <w:tab w:val="right" w:pos="9071" w:leader="dot"/>
            </w:tabs>
            <w:rPr/>
          </w:pPr>
          <w:hyperlink w:anchor="__RefHeading___Toc659_527029333">
            <w:r>
              <w:rPr>
                <w:rStyle w:val="Vnculodendice"/>
              </w:rPr>
              <w:t>3 METODOLOGIA</w:t>
              <w:tab/>
              <w:t>10</w:t>
            </w:r>
          </w:hyperlink>
        </w:p>
        <w:p>
          <w:pPr>
            <w:pStyle w:val="Sumrio1"/>
            <w:tabs>
              <w:tab w:val="clear" w:pos="1100"/>
              <w:tab w:val="clear" w:pos="9061"/>
              <w:tab w:val="right" w:pos="9071" w:leader="dot"/>
            </w:tabs>
            <w:rPr/>
          </w:pPr>
          <w:hyperlink w:anchor="__RefHeading___Toc661_527029333">
            <w:r>
              <w:rPr>
                <w:rStyle w:val="Vnculodendice"/>
              </w:rPr>
              <w:t>4 REFERENCIAL TEÓRICO</w:t>
              <w:tab/>
              <w:t>12</w:t>
            </w:r>
          </w:hyperlink>
        </w:p>
        <w:p>
          <w:pPr>
            <w:pStyle w:val="Sumrio1"/>
            <w:tabs>
              <w:tab w:val="clear" w:pos="1100"/>
              <w:tab w:val="clear" w:pos="9061"/>
              <w:tab w:val="right" w:pos="9071" w:leader="dot"/>
            </w:tabs>
            <w:rPr/>
          </w:pPr>
          <w:hyperlink w:anchor="__RefHeading___Toc663_527029333">
            <w:r>
              <w:rPr>
                <w:rStyle w:val="Vnculodendice"/>
              </w:rPr>
              <w:t>5 DOCUMENTAÇÃO do projeto</w:t>
              <w:tab/>
              <w:t>14</w:t>
            </w:r>
          </w:hyperlink>
        </w:p>
        <w:p>
          <w:pPr>
            <w:pStyle w:val="Sumrio2"/>
            <w:tabs>
              <w:tab w:val="clear" w:pos="720"/>
              <w:tab w:val="right" w:pos="9071" w:leader="dot"/>
            </w:tabs>
            <w:rPr/>
          </w:pPr>
          <w:hyperlink w:anchor="__RefHeading___Toc665_527029333">
            <w:r>
              <w:rPr>
                <w:rStyle w:val="Vnculodendice"/>
              </w:rPr>
              <w:t>5.1 Requisitos</w:t>
              <w:tab/>
              <w:t>15</w:t>
            </w:r>
          </w:hyperlink>
        </w:p>
        <w:p>
          <w:pPr>
            <w:pStyle w:val="Sumrio2"/>
            <w:tabs>
              <w:tab w:val="clear" w:pos="720"/>
              <w:tab w:val="right" w:pos="9071" w:leader="dot"/>
            </w:tabs>
            <w:rPr/>
          </w:pPr>
          <w:hyperlink w:anchor="__RefHeading___Toc667_527029333">
            <w:r>
              <w:rPr>
                <w:rStyle w:val="Vnculodendice"/>
              </w:rPr>
              <w:t>5.1.1 Requisitos funcionais</w:t>
              <w:tab/>
              <w:t>15</w:t>
            </w:r>
          </w:hyperlink>
        </w:p>
        <w:p>
          <w:pPr>
            <w:pStyle w:val="Sumrio3"/>
            <w:tabs>
              <w:tab w:val="clear" w:pos="720"/>
              <w:tab w:val="right" w:pos="9071" w:leader="dot"/>
            </w:tabs>
            <w:rPr/>
          </w:pPr>
          <w:hyperlink w:anchor="__RefHeading___Toc669_527029333">
            <w:r>
              <w:rPr>
                <w:rStyle w:val="Vnculodendice"/>
              </w:rPr>
              <w:t>5.1.2 Requisitos não funcionais</w:t>
              <w:tab/>
              <w:t>15</w:t>
            </w:r>
          </w:hyperlink>
        </w:p>
        <w:p>
          <w:pPr>
            <w:pStyle w:val="Sumrio2"/>
            <w:tabs>
              <w:tab w:val="clear" w:pos="720"/>
              <w:tab w:val="right" w:pos="9071" w:leader="dot"/>
            </w:tabs>
            <w:rPr/>
          </w:pPr>
          <w:hyperlink w:anchor="__RefHeading___Toc671_527029333">
            <w:r>
              <w:rPr>
                <w:rStyle w:val="Vnculodendice"/>
              </w:rPr>
              <w:t>5.2  Diagrama de Contexto</w:t>
              <w:tab/>
              <w:t>16</w:t>
            </w:r>
          </w:hyperlink>
        </w:p>
        <w:p>
          <w:pPr>
            <w:pStyle w:val="Sumrio2"/>
            <w:tabs>
              <w:tab w:val="clear" w:pos="720"/>
              <w:tab w:val="right" w:pos="9071" w:leader="dot"/>
            </w:tabs>
            <w:rPr/>
          </w:pPr>
          <w:hyperlink w:anchor="__RefHeading___Toc673_527029333">
            <w:r>
              <w:rPr>
                <w:rStyle w:val="Vnculodendice"/>
              </w:rPr>
              <w:t>5.3 Diagrama de Fluxo de dados</w:t>
              <w:tab/>
              <w:t>17</w:t>
            </w:r>
          </w:hyperlink>
        </w:p>
        <w:p>
          <w:pPr>
            <w:pStyle w:val="Sumrio2"/>
            <w:tabs>
              <w:tab w:val="clear" w:pos="720"/>
              <w:tab w:val="right" w:pos="9071" w:leader="dot"/>
            </w:tabs>
            <w:rPr/>
          </w:pPr>
          <w:hyperlink w:anchor="__RefHeading___Toc675_527029333">
            <w:r>
              <w:rPr>
                <w:rStyle w:val="Vnculodendice"/>
              </w:rPr>
              <w:t>5.4 Diagrama de Entidade e relacionamento</w:t>
              <w:tab/>
              <w:t>18</w:t>
            </w:r>
          </w:hyperlink>
        </w:p>
        <w:p>
          <w:pPr>
            <w:pStyle w:val="Sumrio2"/>
            <w:tabs>
              <w:tab w:val="clear" w:pos="720"/>
              <w:tab w:val="right" w:pos="9071" w:leader="dot"/>
            </w:tabs>
            <w:rPr/>
          </w:pPr>
          <w:hyperlink w:anchor="__RefHeading___Toc677_527029333">
            <w:r>
              <w:rPr>
                <w:rStyle w:val="Vnculodendice"/>
              </w:rPr>
              <w:t>5.5 Dicionário de Dados</w:t>
              <w:tab/>
              <w:t>19</w:t>
            </w:r>
          </w:hyperlink>
        </w:p>
        <w:p>
          <w:pPr>
            <w:pStyle w:val="Sumrio2"/>
            <w:tabs>
              <w:tab w:val="clear" w:pos="720"/>
              <w:tab w:val="right" w:pos="9071" w:leader="dot"/>
            </w:tabs>
            <w:rPr/>
          </w:pPr>
          <w:hyperlink w:anchor="__RefHeading___Toc679_527029333">
            <w:r>
              <w:rPr>
                <w:rStyle w:val="Vnculodendice"/>
              </w:rPr>
              <w:t>5.6 Diagrama de Caso de Uso</w:t>
              <w:tab/>
              <w:t>19</w:t>
            </w:r>
          </w:hyperlink>
        </w:p>
        <w:p>
          <w:pPr>
            <w:pStyle w:val="Sumrio3"/>
            <w:tabs>
              <w:tab w:val="clear" w:pos="720"/>
              <w:tab w:val="right" w:pos="9071" w:leader="dot"/>
            </w:tabs>
            <w:rPr/>
          </w:pPr>
          <w:hyperlink w:anchor="__RefHeading___Toc681_527029333">
            <w:r>
              <w:rPr>
                <w:rStyle w:val="Vnculodendice"/>
              </w:rPr>
              <w:t>5.6.1 Cadastrar</w:t>
              <w:tab/>
              <w:t>19</w:t>
            </w:r>
          </w:hyperlink>
        </w:p>
        <w:p>
          <w:pPr>
            <w:pStyle w:val="Sumrio3"/>
            <w:tabs>
              <w:tab w:val="clear" w:pos="720"/>
              <w:tab w:val="right" w:pos="9071" w:leader="dot"/>
            </w:tabs>
            <w:rPr/>
          </w:pPr>
          <w:hyperlink w:anchor="__RefHeading___Toc683_527029333">
            <w:r>
              <w:rPr>
                <w:rStyle w:val="Vnculodendice"/>
              </w:rPr>
              <w:t>5.6.2 Logar</w:t>
              <w:tab/>
              <w:t>19</w:t>
            </w:r>
          </w:hyperlink>
        </w:p>
        <w:p>
          <w:pPr>
            <w:pStyle w:val="Sumrio3"/>
            <w:tabs>
              <w:tab w:val="clear" w:pos="720"/>
              <w:tab w:val="right" w:pos="9071" w:leader="dot"/>
            </w:tabs>
            <w:rPr/>
          </w:pPr>
          <w:hyperlink w:anchor="__RefHeading___Toc685_527029333">
            <w:r>
              <w:rPr>
                <w:rStyle w:val="Vnculodendice"/>
              </w:rPr>
              <w:t>5.6.3 Cadastro de funcionário/profissional</w:t>
              <w:tab/>
              <w:t>20</w:t>
            </w:r>
          </w:hyperlink>
        </w:p>
        <w:p>
          <w:pPr>
            <w:pStyle w:val="Sumrio3"/>
            <w:tabs>
              <w:tab w:val="clear" w:pos="720"/>
              <w:tab w:val="right" w:pos="9071" w:leader="dot"/>
            </w:tabs>
            <w:rPr/>
          </w:pPr>
          <w:hyperlink w:anchor="__RefHeading___Toc687_527029333">
            <w:r>
              <w:rPr>
                <w:rStyle w:val="Vnculodendice"/>
              </w:rPr>
              <w:t>5.6.4 Consultar profissionais</w:t>
              <w:tab/>
              <w:t>20</w:t>
            </w:r>
          </w:hyperlink>
        </w:p>
        <w:p>
          <w:pPr>
            <w:pStyle w:val="Sumrio3"/>
            <w:tabs>
              <w:tab w:val="clear" w:pos="720"/>
              <w:tab w:val="right" w:pos="9071" w:leader="dot"/>
            </w:tabs>
            <w:rPr/>
          </w:pPr>
          <w:hyperlink w:anchor="__RefHeading___Toc689_527029333">
            <w:r>
              <w:rPr>
                <w:rStyle w:val="Vnculodendice"/>
              </w:rPr>
              <w:t>5.6.5 Agendamento</w:t>
              <w:tab/>
              <w:t>20</w:t>
            </w:r>
          </w:hyperlink>
        </w:p>
        <w:p>
          <w:pPr>
            <w:pStyle w:val="Sumrio2"/>
            <w:tabs>
              <w:tab w:val="clear" w:pos="720"/>
              <w:tab w:val="right" w:pos="9071" w:leader="dot"/>
            </w:tabs>
            <w:rPr/>
          </w:pPr>
          <w:hyperlink w:anchor="__RefHeading___Toc691_527029333">
            <w:r>
              <w:rPr>
                <w:rStyle w:val="Vnculodendice"/>
              </w:rPr>
              <w:t>5.7 Diagrama de Classe</w:t>
              <w:tab/>
              <w:t>20</w:t>
            </w:r>
          </w:hyperlink>
        </w:p>
        <w:p>
          <w:pPr>
            <w:pStyle w:val="Sumrio2"/>
            <w:tabs>
              <w:tab w:val="clear" w:pos="720"/>
              <w:tab w:val="right" w:pos="9071" w:leader="dot"/>
            </w:tabs>
            <w:rPr/>
          </w:pPr>
          <w:hyperlink w:anchor="__RefHeading___Toc693_527029333">
            <w:r>
              <w:rPr>
                <w:rStyle w:val="Vnculodendice"/>
              </w:rPr>
              <w:t>5.8 Diagrama de Sequência</w:t>
              <w:tab/>
              <w:t>20</w:t>
            </w:r>
          </w:hyperlink>
        </w:p>
        <w:p>
          <w:pPr>
            <w:pStyle w:val="Sumrio2"/>
            <w:tabs>
              <w:tab w:val="clear" w:pos="720"/>
              <w:tab w:val="right" w:pos="9071" w:leader="dot"/>
            </w:tabs>
            <w:rPr/>
          </w:pPr>
          <w:hyperlink w:anchor="__RefHeading___Toc695_527029333">
            <w:r>
              <w:rPr>
                <w:rStyle w:val="Vnculodendice"/>
              </w:rPr>
              <w:t>5.9 Diagrama de Atividade</w:t>
              <w:tab/>
              <w:t>20</w:t>
            </w:r>
          </w:hyperlink>
        </w:p>
        <w:p>
          <w:pPr>
            <w:pStyle w:val="Sumrio1"/>
            <w:tabs>
              <w:tab w:val="clear" w:pos="1100"/>
              <w:tab w:val="clear" w:pos="9061"/>
              <w:tab w:val="right" w:pos="9071" w:leader="dot"/>
            </w:tabs>
            <w:rPr/>
          </w:pPr>
          <w:hyperlink w:anchor="__RefHeading___Toc697_527029333">
            <w:r>
              <w:rPr>
                <w:rStyle w:val="Vnculodendice"/>
              </w:rPr>
              <w:t>6 Telas</w:t>
              <w:tab/>
              <w:t>21</w:t>
            </w:r>
          </w:hyperlink>
        </w:p>
        <w:p>
          <w:pPr>
            <w:pStyle w:val="Sumrio1"/>
            <w:tabs>
              <w:tab w:val="clear" w:pos="1100"/>
              <w:tab w:val="clear" w:pos="9061"/>
              <w:tab w:val="right" w:pos="9071" w:leader="dot"/>
            </w:tabs>
            <w:rPr/>
          </w:pPr>
          <w:hyperlink w:anchor="__RefHeading___Toc699_527029333">
            <w:r>
              <w:rPr>
                <w:rStyle w:val="Vnculodendice"/>
              </w:rPr>
              <w:t>7  Conclusão</w:t>
              <w:tab/>
              <w:t>23</w:t>
            </w:r>
          </w:hyperlink>
        </w:p>
        <w:p>
          <w:pPr>
            <w:pStyle w:val="Sumrio1"/>
            <w:tabs>
              <w:tab w:val="clear" w:pos="1100"/>
              <w:tab w:val="clear" w:pos="9061"/>
              <w:tab w:val="right" w:pos="9071" w:leader="dot"/>
            </w:tabs>
            <w:rPr/>
          </w:pPr>
          <w:hyperlink w:anchor="__RefHeading___Toc701_527029333">
            <w:r>
              <w:rPr>
                <w:rStyle w:val="Vnculodendice"/>
              </w:rPr>
              <w:t>8 REFERÊNCIAS</w:t>
              <w:tab/>
              <w:t>24</w:t>
            </w:r>
          </w:hyperlink>
          <w:r>
            <w:rPr>
              <w:rStyle w:val="Vnculodendice"/>
            </w:rPr>
            <w:fldChar w:fldCharType="end"/>
          </w:r>
        </w:p>
      </w:sdtContent>
    </w:sdt>
    <w:p>
      <w:pPr>
        <w:pStyle w:val="Ttulo1"/>
        <w:numPr>
          <w:ilvl w:val="0"/>
          <w:numId w:val="1"/>
        </w:numPr>
        <w:spacing w:lineRule="auto" w:line="360"/>
        <w:ind w:left="0" w:hanging="0"/>
        <w:rPr/>
      </w:pPr>
      <w:bookmarkStart w:id="1" w:name="__RefHeading___Toc653_527029333"/>
      <w:bookmarkStart w:id="2" w:name="_Toc119164362"/>
      <w:bookmarkEnd w:id="1"/>
      <w:r>
        <w:rPr/>
        <w:t>INTRODUÇÃO</w:t>
      </w:r>
      <w:bookmarkEnd w:id="2"/>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3" w:name="__RefHeading___Toc655_527029333"/>
      <w:bookmarkStart w:id="4" w:name="_Toc119164363"/>
      <w:bookmarkEnd w:id="3"/>
      <w:r>
        <w:rPr/>
        <w:t>Apresentação do Problema</w:t>
      </w:r>
      <w:bookmarkEnd w:id="4"/>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5" w:name="__RefHeading___Toc657_527029333"/>
      <w:bookmarkStart w:id="6" w:name="_Toc119164364"/>
      <w:bookmarkEnd w:id="5"/>
      <w:r>
        <w:rPr/>
        <w:t>2</w:t>
        <w:tab/>
        <w:t>OBJETIVOS</w:t>
      </w:r>
      <w:bookmarkEnd w:id="6"/>
    </w:p>
    <w:p>
      <w:pPr>
        <w:pStyle w:val="Normal"/>
        <w:spacing w:lineRule="auto" w:line="360"/>
        <w:rPr/>
      </w:pPr>
      <w:r>
        <w:rPr/>
      </w:r>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7" w:name="__RefHeading___Toc659_527029333"/>
      <w:bookmarkStart w:id="8" w:name="_Toc119164365"/>
      <w:bookmarkEnd w:id="7"/>
      <w:r>
        <w:rPr/>
        <w:t>3</w:t>
        <w:tab/>
        <w:t>METODOLOGIA</w:t>
      </w:r>
      <w:bookmarkEnd w:id="8"/>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9" w:name="__RefHeading___Toc661_527029333"/>
      <w:bookmarkStart w:id="10" w:name="_Toc119164366"/>
      <w:bookmarkEnd w:id="9"/>
      <w:r>
        <w:rPr/>
        <w:t xml:space="preserve">4 </w:t>
        <w:tab/>
        <w:t>REFERENCIAL TEÓRICO</w:t>
      </w:r>
      <w:bookmarkEnd w:id="10"/>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color w:val="000000"/>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left="720"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11" w:name="_GoBack1"/>
      <w:bookmarkEnd w:id="11"/>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Ttulo1"/>
        <w:spacing w:lineRule="auto" w:line="360"/>
        <w:rPr>
          <w:sz w:val="38"/>
          <w:szCs w:val="38"/>
        </w:rPr>
      </w:pPr>
      <w:bookmarkStart w:id="12" w:name="__RefHeading___Toc663_527029333"/>
      <w:bookmarkStart w:id="13" w:name="_Toc119164367"/>
      <w:bookmarkEnd w:id="12"/>
      <w:r>
        <w:rPr/>
        <w:t xml:space="preserve">5 DOCUMENTAÇÃO </w:t>
      </w:r>
      <w:r>
        <w:rPr>
          <w:sz w:val="38"/>
          <w:szCs w:val="38"/>
        </w:rPr>
        <w:t>do projeto</w:t>
      </w:r>
      <w:bookmarkEnd w:id="13"/>
    </w:p>
    <w:p>
      <w:pPr>
        <w:pStyle w:val="Corpodotexto"/>
        <w:spacing w:lineRule="auto" w:line="360"/>
        <w:rPr>
          <w:sz w:val="24"/>
          <w:szCs w:val="24"/>
        </w:rPr>
      </w:pPr>
      <w:r>
        <w:rPr>
          <w:sz w:val="24"/>
          <w:szCs w:val="24"/>
        </w:rPr>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Corpodotexto"/>
        <w:spacing w:lineRule="auto" w:line="360"/>
        <w:rPr>
          <w:sz w:val="24"/>
          <w:szCs w:val="24"/>
        </w:rPr>
      </w:pPr>
      <w:r>
        <w:rPr>
          <w:sz w:val="24"/>
          <w:szCs w:val="24"/>
        </w:rPr>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sz w:val="38"/>
          <w:szCs w:val="38"/>
        </w:rPr>
      </w:r>
      <w:bookmarkStart w:id="14" w:name="_GoBack"/>
      <w:bookmarkStart w:id="15" w:name="_GoBack"/>
      <w:bookmarkEnd w:id="15"/>
    </w:p>
    <w:p>
      <w:pPr>
        <w:pStyle w:val="Normal"/>
        <w:ind w:hanging="0"/>
        <w:rPr>
          <w:b/>
          <w:b/>
          <w:color w:val="FF0000"/>
        </w:rPr>
      </w:pPr>
      <w:r>
        <w:rPr>
          <w:b/>
          <w:color w:val="FF0000"/>
        </w:rPr>
      </w:r>
    </w:p>
    <w:p>
      <w:pPr>
        <w:pStyle w:val="Normal"/>
        <w:ind w:hanging="0"/>
        <w:rPr>
          <w:b/>
          <w:b/>
          <w:color w:val="FF0000"/>
        </w:rPr>
      </w:pPr>
      <w:r>
        <w:rPr>
          <w:b/>
          <w:color w:val="FF0000"/>
        </w:rPr>
        <w:drawing>
          <wp:anchor behindDoc="0" distT="0" distB="0" distL="0" distR="0" simplePos="0" locked="0" layoutInCell="1" allowOverlap="1" relativeHeight="2">
            <wp:simplePos x="0" y="0"/>
            <wp:positionH relativeFrom="column">
              <wp:posOffset>-92710</wp:posOffset>
            </wp:positionH>
            <wp:positionV relativeFrom="paragraph">
              <wp:posOffset>37465</wp:posOffset>
            </wp:positionV>
            <wp:extent cx="2926080" cy="22517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2926080" cy="2251710"/>
                    </a:xfrm>
                    <a:prstGeom prst="rect">
                      <a:avLst/>
                    </a:prstGeom>
                  </pic:spPr>
                </pic:pic>
              </a:graphicData>
            </a:graphic>
          </wp:anchor>
        </w:drawing>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bookmarkStart w:id="16" w:name="__RefHeading___Toc665_527029333"/>
      <w:bookmarkStart w:id="17" w:name="_Toc119164368"/>
      <w:bookmarkEnd w:id="16"/>
      <w:r>
        <w:rPr/>
        <w:t>5.1 Requisitos</w:t>
      </w:r>
      <w:bookmarkEnd w:id="17"/>
      <w:r>
        <w:rPr/>
        <w:t xml:space="preserve"> </w:t>
      </w:r>
    </w:p>
    <w:p>
      <w:pPr>
        <w:pStyle w:val="Normal"/>
        <w:tabs>
          <w:tab w:val="clear" w:pos="720"/>
          <w:tab w:val="left" w:pos="0" w:leader="none"/>
        </w:tabs>
        <w:spacing w:lineRule="auto" w:line="360"/>
        <w:ind w:hanging="0"/>
        <w:rPr>
          <w:color w:val="auto"/>
        </w:rPr>
      </w:pPr>
      <w:r>
        <w:rPr>
          <w:color w:val="auto"/>
        </w:rPr>
        <w:tab/>
      </w:r>
      <w:r>
        <w:rPr>
          <w:rFonts w:ascii="Google Sans;Arial;sans-serif" w:hAnsi="Google Sans;Arial;sans-serif"/>
          <w:b w:val="false"/>
          <w:i w:val="false"/>
          <w:caps w:val="false"/>
          <w:smallCaps w:val="false"/>
          <w:color w:val="auto"/>
          <w:spacing w:val="0"/>
          <w:sz w:val="27"/>
        </w:rPr>
        <w:t xml:space="preserve">Segundo Pressman, um software é um conjunto de instruções de computador, estruturas de dados e documentos, que produzem resultados esperados de acordo com os requisitos definidos.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Os requisitos são definições documentadas de propriedades ou comportamentos que um produto deve atender. Eles são o principal método para comunicar os objetivos do projeto à equipe.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Os requisitos podem ser classificados como:</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Essencial: É fundamental para o software ser executado.</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Importante: Deve ser realizado, mas não é essencial para a implantação do software.</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Desejável: Não é imprescindível para o software estar concluído, é algo opcional. </w:t>
      </w:r>
    </w:p>
    <w:p>
      <w:pPr>
        <w:pStyle w:val="Normal"/>
        <w:tabs>
          <w:tab w:val="clear" w:pos="720"/>
          <w:tab w:val="left" w:pos="0" w:leader="none"/>
        </w:tabs>
        <w:spacing w:lineRule="auto" w:line="360"/>
        <w:ind w:hanging="0"/>
        <w:rPr>
          <w:color w:val="auto"/>
        </w:rPr>
      </w:pPr>
      <w:r>
        <w:rPr>
          <w:rFonts w:ascii="Google Sans;Arial;sans-serif" w:hAnsi="Google Sans;Arial;sans-serif"/>
          <w:b w:val="false"/>
          <w:i w:val="false"/>
          <w:caps w:val="false"/>
          <w:smallCaps w:val="false"/>
          <w:color w:val="auto"/>
          <w:spacing w:val="0"/>
          <w:sz w:val="27"/>
        </w:rPr>
        <w:t xml:space="preserve">Os requisitos de um sistema refletem as necessidades dos clientes, que podem ser resolver problemas como controlar um dispositivo, enviar um pedido ou encontrar informações. </w:t>
      </w:r>
    </w:p>
    <w:p>
      <w:pPr>
        <w:pStyle w:val="Ttulo2"/>
        <w:spacing w:before="0" w:after="0"/>
        <w:rPr>
          <w:color w:val="auto"/>
        </w:rPr>
      </w:pPr>
      <w:bookmarkStart w:id="18" w:name="__RefHeading___Toc667_527029333"/>
      <w:bookmarkStart w:id="19" w:name="_Toc119164369"/>
      <w:bookmarkEnd w:id="18"/>
      <w:r>
        <w:rPr>
          <w:color w:val="auto"/>
        </w:rPr>
        <w:t>5.1.1 Requisitos funcionais</w:t>
      </w:r>
      <w:bookmarkEnd w:id="19"/>
    </w:p>
    <w:tbl>
      <w:tblPr>
        <w:tblW w:w="9071" w:type="dxa"/>
        <w:jc w:val="left"/>
        <w:tblInd w:w="0" w:type="dxa"/>
        <w:tblCellMar>
          <w:top w:w="0" w:type="dxa"/>
          <w:left w:w="0" w:type="dxa"/>
          <w:bottom w:w="0" w:type="dxa"/>
          <w:right w:w="0" w:type="dxa"/>
        </w:tblCellMar>
      </w:tblPr>
      <w:tblGrid>
        <w:gridCol w:w="1923"/>
        <w:gridCol w:w="7147"/>
      </w:tblGrid>
      <w:tr>
        <w:trPr/>
        <w:tc>
          <w:tcPr>
            <w:tcW w:w="1923" w:type="dxa"/>
            <w:tcBorders/>
          </w:tcPr>
          <w:p>
            <w:pPr>
              <w:pStyle w:val="Contedodatabela"/>
              <w:rPr>
                <w:color w:val="auto"/>
              </w:rPr>
            </w:pPr>
            <w:r>
              <w:rPr>
                <w:color w:val="auto"/>
              </w:rPr>
              <w:t>Requisitos</w:t>
            </w:r>
          </w:p>
        </w:tc>
        <w:tc>
          <w:tcPr>
            <w:tcW w:w="7147" w:type="dxa"/>
            <w:tcBorders/>
          </w:tcPr>
          <w:p>
            <w:pPr>
              <w:pStyle w:val="Contedodatabela"/>
              <w:rPr>
                <w:color w:val="auto"/>
              </w:rPr>
            </w:pPr>
            <w:r>
              <w:rPr>
                <w:color w:val="auto"/>
              </w:rPr>
              <w:t>funções</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RF01</w:t>
            </w:r>
          </w:p>
        </w:tc>
        <w:tc>
          <w:tcPr>
            <w:tcW w:w="7147" w:type="dxa"/>
            <w:tcBorders/>
          </w:tcPr>
          <w:p>
            <w:pPr>
              <w:pStyle w:val="Contedodatabela"/>
              <w:tabs>
                <w:tab w:val="clear" w:pos="720"/>
                <w:tab w:val="left" w:pos="0" w:leader="none"/>
              </w:tabs>
              <w:spacing w:lineRule="auto" w:line="360"/>
              <w:ind w:hanging="0"/>
              <w:rPr>
                <w:color w:val="auto"/>
              </w:rPr>
            </w:pPr>
            <w:r>
              <w:rPr>
                <w:color w:val="auto"/>
              </w:rPr>
              <w:t>o sistema deverá cadastrar o cliente com os seguintes campos:</w:t>
            </w:r>
          </w:p>
          <w:p>
            <w:pPr>
              <w:pStyle w:val="LOnormal"/>
              <w:tabs>
                <w:tab w:val="clear" w:pos="720"/>
                <w:tab w:val="left" w:pos="0" w:leader="none"/>
              </w:tabs>
              <w:spacing w:lineRule="auto" w:line="360"/>
              <w:ind w:hanging="0"/>
              <w:rPr>
                <w:color w:val="auto"/>
              </w:rPr>
            </w:pPr>
            <w:r>
              <w:rPr>
                <w:color w:val="auto"/>
              </w:rPr>
              <w:t>cpf, nome, telefone, endereco, datadenascimento, email, senha.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RF02</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funcionario com os seguintes campos:</w:t>
            </w:r>
          </w:p>
          <w:p>
            <w:pPr>
              <w:pStyle w:val="LOnormal"/>
              <w:tabs>
                <w:tab w:val="clear" w:pos="720"/>
                <w:tab w:val="left" w:pos="0" w:leader="none"/>
              </w:tabs>
              <w:spacing w:lineRule="auto" w:line="360"/>
              <w:ind w:hanging="0"/>
              <w:rPr>
                <w:color w:val="auto"/>
              </w:rPr>
            </w:pPr>
            <w:r>
              <w:rPr>
                <w:color w:val="auto"/>
              </w:rPr>
              <w:t>idfuncionario, nome, telefone, email, senha.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RF03</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servico com os seguintes campos:</w:t>
            </w:r>
          </w:p>
          <w:p>
            <w:pPr>
              <w:pStyle w:val="LOnormal"/>
              <w:tabs>
                <w:tab w:val="clear" w:pos="720"/>
                <w:tab w:val="left" w:pos="0" w:leader="none"/>
              </w:tabs>
              <w:spacing w:lineRule="auto" w:line="360"/>
              <w:ind w:hanging="0"/>
              <w:rPr>
                <w:color w:val="auto"/>
              </w:rPr>
            </w:pPr>
            <w:r>
              <w:rPr>
                <w:color w:val="auto"/>
              </w:rPr>
              <w:t>idservico, nomedaempresa, tiposervico, valor. Podendo alterar, excluir e consultar.</w:t>
            </w:r>
          </w:p>
        </w:tc>
      </w:tr>
      <w:tr>
        <w:trPr/>
        <w:tc>
          <w:tcPr>
            <w:tcW w:w="1923" w:type="dxa"/>
            <w:tcBorders/>
          </w:tcPr>
          <w:p>
            <w:pPr>
              <w:pStyle w:val="LOnormal"/>
              <w:tabs>
                <w:tab w:val="clear" w:pos="720"/>
                <w:tab w:val="left" w:pos="0" w:leader="none"/>
              </w:tabs>
              <w:spacing w:lineRule="auto" w:line="360"/>
              <w:ind w:hanging="0"/>
              <w:rPr>
                <w:color w:val="auto"/>
              </w:rPr>
            </w:pPr>
            <w:r>
              <w:rPr>
                <w:color w:val="auto"/>
              </w:rPr>
              <w:t>RF04</w:t>
            </w:r>
          </w:p>
        </w:tc>
        <w:tc>
          <w:tcPr>
            <w:tcW w:w="7147" w:type="dxa"/>
            <w:tcBorders/>
          </w:tcPr>
          <w:p>
            <w:pPr>
              <w:pStyle w:val="Normal"/>
              <w:tabs>
                <w:tab w:val="clear" w:pos="720"/>
                <w:tab w:val="left" w:pos="0" w:leader="none"/>
              </w:tabs>
              <w:spacing w:lineRule="auto" w:line="360"/>
              <w:ind w:hanging="0"/>
              <w:rPr>
                <w:color w:val="auto"/>
              </w:rPr>
            </w:pPr>
            <w:r>
              <w:rPr>
                <w:color w:val="auto"/>
              </w:rPr>
              <w:t>o sistema deverá cadastrar o pedido com os seguintes campos:</w:t>
            </w:r>
          </w:p>
          <w:p>
            <w:pPr>
              <w:pStyle w:val="LOnormal"/>
              <w:tabs>
                <w:tab w:val="clear" w:pos="720"/>
                <w:tab w:val="left" w:pos="0" w:leader="none"/>
              </w:tabs>
              <w:spacing w:lineRule="auto" w:line="360" w:before="0" w:after="0"/>
              <w:ind w:hanging="0"/>
              <w:rPr>
                <w:color w:val="auto"/>
              </w:rPr>
            </w:pPr>
            <w:r>
              <w:rPr>
                <w:color w:val="auto"/>
              </w:rPr>
              <w:t>idpedido, idservico, idfuncionario, cpf, data, quantidade, valor. Podendo alterar, excluir e consultar.</w:t>
            </w:r>
          </w:p>
        </w:tc>
      </w:tr>
    </w:tbl>
    <w:p>
      <w:pPr>
        <w:pStyle w:val="Normal"/>
        <w:spacing w:before="0" w:after="0"/>
        <w:ind w:hanging="0"/>
        <w:rPr>
          <w:color w:val="auto"/>
          <w:sz w:val="22"/>
          <w:szCs w:val="22"/>
        </w:rPr>
      </w:pPr>
      <w:r>
        <w:rPr>
          <w:color w:val="auto"/>
          <w:sz w:val="22"/>
          <w:szCs w:val="22"/>
        </w:rPr>
      </w:r>
    </w:p>
    <w:p>
      <w:pPr>
        <w:pStyle w:val="Normal"/>
        <w:spacing w:before="0" w:after="0"/>
        <w:ind w:hanging="0"/>
        <w:rPr>
          <w:color w:val="auto"/>
          <w:sz w:val="22"/>
          <w:szCs w:val="22"/>
        </w:rPr>
      </w:pPr>
      <w:r>
        <w:rPr>
          <w:color w:val="auto"/>
          <w:sz w:val="22"/>
          <w:szCs w:val="22"/>
        </w:rPr>
      </w:r>
    </w:p>
    <w:p>
      <w:pPr>
        <w:pStyle w:val="Ttulo3"/>
        <w:spacing w:lineRule="auto" w:line="360" w:before="0" w:after="0"/>
        <w:ind w:left="720" w:hanging="0"/>
        <w:rPr>
          <w:color w:val="auto"/>
        </w:rPr>
      </w:pPr>
      <w:r>
        <w:rPr>
          <w:b/>
          <w:color w:val="auto"/>
          <w:sz w:val="22"/>
          <w:szCs w:val="22"/>
        </w:rPr>
        <w:t xml:space="preserve">5.1.2 </w:t>
      </w:r>
      <w:bookmarkStart w:id="20" w:name="_Toc1191643702"/>
      <w:r>
        <w:rPr>
          <w:b/>
          <w:color w:val="auto"/>
          <w:sz w:val="22"/>
          <w:szCs w:val="22"/>
        </w:rPr>
        <w:t>Requisitos não funcionais</w:t>
      </w:r>
      <w:bookmarkEnd w:id="20"/>
      <w:r>
        <w:rPr>
          <w:b/>
          <w:color w:val="auto"/>
          <w:sz w:val="22"/>
          <w:szCs w:val="22"/>
        </w:rPr>
        <w:t xml:space="preserve"> </w:t>
      </w:r>
    </w:p>
    <w:tbl>
      <w:tblPr>
        <w:tblW w:w="9071" w:type="dxa"/>
        <w:jc w:val="left"/>
        <w:tblInd w:w="0" w:type="dxa"/>
        <w:tblCellMar>
          <w:top w:w="0" w:type="dxa"/>
          <w:left w:w="0" w:type="dxa"/>
          <w:bottom w:w="0" w:type="dxa"/>
          <w:right w:w="0" w:type="dxa"/>
        </w:tblCellMar>
      </w:tblPr>
      <w:tblGrid>
        <w:gridCol w:w="1872"/>
        <w:gridCol w:w="7198"/>
      </w:tblGrid>
      <w:tr>
        <w:trPr/>
        <w:tc>
          <w:tcPr>
            <w:tcW w:w="1872" w:type="dxa"/>
            <w:tcBorders/>
          </w:tcPr>
          <w:p>
            <w:pPr>
              <w:pStyle w:val="Contedodatabela"/>
              <w:rPr>
                <w:color w:val="auto"/>
              </w:rPr>
            </w:pPr>
            <w:r>
              <w:rPr>
                <w:color w:val="auto"/>
              </w:rPr>
              <w:t>Requisitos</w:t>
            </w:r>
          </w:p>
        </w:tc>
        <w:tc>
          <w:tcPr>
            <w:tcW w:w="7198" w:type="dxa"/>
            <w:tcBorders/>
          </w:tcPr>
          <w:p>
            <w:pPr>
              <w:pStyle w:val="Contedodatabela"/>
              <w:rPr>
                <w:color w:val="auto"/>
              </w:rPr>
            </w:pPr>
            <w:r>
              <w:rPr>
                <w:color w:val="auto"/>
              </w:rPr>
              <w:t>Não funcionais</w:t>
            </w:r>
          </w:p>
        </w:tc>
      </w:tr>
      <w:tr>
        <w:trPr/>
        <w:tc>
          <w:tcPr>
            <w:tcW w:w="1872" w:type="dxa"/>
            <w:tcBorders/>
          </w:tcPr>
          <w:p>
            <w:pPr>
              <w:pStyle w:val="Normal"/>
              <w:tabs>
                <w:tab w:val="clear" w:pos="720"/>
                <w:tab w:val="left" w:pos="0" w:leader="none"/>
              </w:tabs>
              <w:spacing w:lineRule="auto" w:line="360"/>
              <w:ind w:hanging="0"/>
              <w:rPr>
                <w:color w:val="auto"/>
              </w:rPr>
            </w:pPr>
            <w:r>
              <w:rPr>
                <w:color w:val="auto"/>
              </w:rPr>
              <w:t>RNF01</w:t>
            </w:r>
          </w:p>
        </w:tc>
        <w:tc>
          <w:tcPr>
            <w:tcW w:w="7198" w:type="dxa"/>
            <w:tcBorders/>
          </w:tcPr>
          <w:p>
            <w:pPr>
              <w:pStyle w:val="Normal"/>
              <w:tabs>
                <w:tab w:val="clear" w:pos="720"/>
                <w:tab w:val="left" w:pos="0" w:leader="none"/>
              </w:tabs>
              <w:spacing w:lineRule="auto" w:line="360"/>
              <w:ind w:hanging="0"/>
              <w:rPr>
                <w:color w:val="auto"/>
              </w:rPr>
            </w:pPr>
            <w:r>
              <w:rPr>
                <w:color w:val="auto"/>
              </w:rPr>
              <w:t xml:space="preserve">Desempenho: Deve ter um desempenho eficiente respondendo de forma ágil as interações do usuário. </w:t>
            </w:r>
          </w:p>
        </w:tc>
      </w:tr>
      <w:tr>
        <w:trPr/>
        <w:tc>
          <w:tcPr>
            <w:tcW w:w="1872" w:type="dxa"/>
            <w:tcBorders/>
          </w:tcPr>
          <w:p>
            <w:pPr>
              <w:pStyle w:val="LOnormal"/>
              <w:tabs>
                <w:tab w:val="clear" w:pos="720"/>
                <w:tab w:val="left" w:pos="0" w:leader="none"/>
              </w:tabs>
              <w:spacing w:lineRule="auto" w:line="360"/>
              <w:ind w:hanging="0"/>
              <w:rPr>
                <w:color w:val="auto"/>
              </w:rPr>
            </w:pPr>
            <w:r>
              <w:rPr>
                <w:color w:val="auto"/>
              </w:rPr>
              <w:t>RNF02</w:t>
            </w:r>
          </w:p>
        </w:tc>
        <w:tc>
          <w:tcPr>
            <w:tcW w:w="7198" w:type="dxa"/>
            <w:tcBorders/>
          </w:tcPr>
          <w:p>
            <w:pPr>
              <w:pStyle w:val="LOnormal"/>
              <w:tabs>
                <w:tab w:val="clear" w:pos="720"/>
                <w:tab w:val="left" w:pos="0" w:leader="none"/>
              </w:tabs>
              <w:spacing w:lineRule="auto" w:line="360"/>
              <w:ind w:hanging="0"/>
              <w:rPr>
                <w:color w:val="auto"/>
              </w:rPr>
            </w:pPr>
            <w:r>
              <w:rPr>
                <w:color w:val="auto"/>
              </w:rPr>
              <w:t>Segurança: Deve garantir às segurança das informações do usuário</w:t>
            </w:r>
          </w:p>
        </w:tc>
      </w:tr>
      <w:tr>
        <w:trPr/>
        <w:tc>
          <w:tcPr>
            <w:tcW w:w="1872" w:type="dxa"/>
            <w:tcBorders/>
          </w:tcPr>
          <w:p>
            <w:pPr>
              <w:pStyle w:val="Normal"/>
              <w:tabs>
                <w:tab w:val="clear" w:pos="720"/>
                <w:tab w:val="left" w:pos="0" w:leader="none"/>
              </w:tabs>
              <w:spacing w:lineRule="auto" w:line="360"/>
              <w:ind w:hanging="0"/>
              <w:rPr>
                <w:color w:val="auto"/>
              </w:rPr>
            </w:pPr>
            <w:r>
              <w:rPr>
                <w:color w:val="auto"/>
              </w:rPr>
              <w:t>RNF03</w:t>
            </w:r>
          </w:p>
        </w:tc>
        <w:tc>
          <w:tcPr>
            <w:tcW w:w="7198" w:type="dxa"/>
            <w:tcBorders/>
          </w:tcPr>
          <w:p>
            <w:pPr>
              <w:pStyle w:val="Normal"/>
              <w:tabs>
                <w:tab w:val="clear" w:pos="720"/>
                <w:tab w:val="left" w:pos="0" w:leader="none"/>
              </w:tabs>
              <w:spacing w:lineRule="auto" w:line="360"/>
              <w:ind w:hanging="0"/>
              <w:rPr>
                <w:color w:val="auto"/>
              </w:rPr>
            </w:pPr>
            <w:r>
              <w:rPr>
                <w:color w:val="auto"/>
              </w:rPr>
              <w:t>controle de acesso administrativo: Deve fornecer recursos para permitir quer usuário com papel administrador acessem áreas restritas do sistema para gerenciamento</w:t>
            </w:r>
          </w:p>
        </w:tc>
      </w:tr>
    </w:tbl>
    <w:p>
      <w:pPr>
        <w:pStyle w:val="Ttulo3"/>
        <w:spacing w:lineRule="auto" w:line="360" w:before="0" w:after="0"/>
        <w:rPr>
          <w:b/>
          <w:b/>
          <w:color w:val="auto"/>
        </w:rPr>
      </w:pPr>
      <w:r>
        <w:rPr>
          <w:b/>
          <w:color w:val="auto"/>
        </w:rPr>
      </w:r>
      <w:bookmarkStart w:id="21" w:name="__RefHeading___Toc669_527029333"/>
      <w:bookmarkStart w:id="22" w:name="__RefHeading___Toc669_527029333"/>
      <w:bookmarkEnd w:id="22"/>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Normal"/>
        <w:widowControl/>
        <w:spacing w:lineRule="auto" w:line="240"/>
        <w:ind w:hanging="0"/>
        <w:jc w:val="left"/>
        <w:rPr>
          <w:rFonts w:ascii="Calibri" w:hAnsi="Calibri" w:eastAsia="Calibri" w:cs="Calibri"/>
          <w:color w:val="auto"/>
        </w:rPr>
      </w:pPr>
      <w:r>
        <w:rPr>
          <w:rFonts w:eastAsia="Calibri" w:cs="Calibri" w:ascii="Calibri" w:hAnsi="Calibri"/>
          <w:color w:val="auto"/>
        </w:rPr>
      </w:r>
    </w:p>
    <w:p>
      <w:pPr>
        <w:pStyle w:val="Ttulo2"/>
        <w:numPr>
          <w:ilvl w:val="1"/>
          <w:numId w:val="2"/>
        </w:numPr>
        <w:spacing w:before="0" w:after="0"/>
        <w:rPr>
          <w:color w:val="auto"/>
        </w:rPr>
      </w:pPr>
      <w:bookmarkStart w:id="23" w:name="__RefHeading___Toc671_527029333"/>
      <w:bookmarkEnd w:id="23"/>
      <w:r>
        <w:rPr>
          <w:color w:val="auto"/>
        </w:rPr>
        <w:t xml:space="preserve"> </w:t>
      </w:r>
      <w:bookmarkStart w:id="24" w:name="_Toc119164371"/>
      <w:r>
        <w:rPr>
          <w:color w:val="auto"/>
        </w:rPr>
        <w:t>Diagrama de Contexto</w:t>
      </w:r>
      <w:bookmarkEnd w:id="24"/>
    </w:p>
    <w:p>
      <w:pPr>
        <w:pStyle w:val="Normal"/>
        <w:spacing w:lineRule="auto" w:line="360"/>
        <w:rPr>
          <w:rFonts w:ascii="Inter;Oxygen;Helvetica;Arial;sans-serif" w:hAnsi="Inter;Oxygen;Helvetica;Arial;sans-serif"/>
          <w:b w:val="false"/>
          <w:i w:val="false"/>
          <w:caps w:val="false"/>
          <w:smallCaps w:val="false"/>
          <w:color w:val="auto"/>
          <w:spacing w:val="0"/>
          <w:sz w:val="30"/>
        </w:rPr>
      </w:pPr>
      <w:r>
        <w:rPr>
          <w:rFonts w:ascii="Inter;Oxygen;Helvetica;Arial;sans-serif" w:hAnsi="Inter;Oxygen;Helvetica;Arial;sans-serif"/>
          <w:b w:val="false"/>
          <w:i w:val="false"/>
          <w:caps w:val="false"/>
          <w:smallCaps w:val="false"/>
          <w:color w:val="auto"/>
          <w:spacing w:val="0"/>
          <w:sz w:val="30"/>
        </w:rPr>
        <w:t>Segundo</w:t>
      </w:r>
      <w:r>
        <w:rPr>
          <w:rFonts w:ascii="Inter;Noto Sans JP;sans-serif;serif" w:hAnsi="Inter;Noto Sans JP;sans-serif;serif"/>
          <w:b w:val="false"/>
          <w:i w:val="false"/>
          <w:caps w:val="false"/>
          <w:smallCaps w:val="false"/>
          <w:color w:val="auto"/>
          <w:spacing w:val="0"/>
          <w:sz w:val="24"/>
        </w:rPr>
        <w:t xml:space="preserve"> Venngage (2024), u</w:t>
      </w:r>
      <w:r>
        <w:rPr>
          <w:rFonts w:ascii="Inter;Oxygen;Helvetica;Arial;sans-serif" w:hAnsi="Inter;Oxygen;Helvetica;Arial;sans-serif"/>
          <w:b w:val="false"/>
          <w:i w:val="false"/>
          <w:caps w:val="false"/>
          <w:smallCaps w:val="false"/>
          <w:color w:val="auto"/>
          <w:spacing w:val="0"/>
          <w:sz w:val="30"/>
        </w:rPr>
        <w:t>m diagrama de contexto é uma visão de alto nível de um sistema. É um esboço básico destinado a definir um projeto com base em seu escopo, limites e relação com componentes externos, como partes interessadas.</w:t>
      </w:r>
    </w:p>
    <w:p>
      <w:pPr>
        <w:pStyle w:val="Normal"/>
        <w:spacing w:lineRule="auto" w:line="360"/>
        <w:rPr>
          <w:rFonts w:ascii="Inter;Oxygen;Helvetica;Arial;sans-serif" w:hAnsi="Inter;Oxygen;Helvetica;Arial;sans-serif"/>
          <w:b w:val="false"/>
          <w:i w:val="false"/>
          <w:caps w:val="false"/>
          <w:smallCaps w:val="false"/>
          <w:color w:val="auto"/>
          <w:spacing w:val="0"/>
          <w:sz w:val="30"/>
        </w:rPr>
      </w:pPr>
      <w:r>
        <w:rPr>
          <w:rFonts w:ascii="Inter;Oxygen;Helvetica;Arial;sans-serif" w:hAnsi="Inter;Oxygen;Helvetica;Arial;sans-serif"/>
          <w:b w:val="false"/>
          <w:i w:val="false"/>
          <w:caps w:val="false"/>
          <w:smallCaps w:val="false"/>
          <w:color w:val="auto"/>
          <w:spacing w:val="0"/>
          <w:sz w:val="30"/>
        </w:rPr>
      </w:r>
    </w:p>
    <w:p>
      <w:pPr>
        <w:pStyle w:val="Normal"/>
        <w:spacing w:lineRule="auto" w:line="360"/>
        <w:ind w:firstLine="141"/>
        <w:rPr>
          <w:color w:val="auto"/>
        </w:rPr>
      </w:pPr>
      <w:r>
        <w:rPr>
          <w:color w:val="auto"/>
        </w:rPr>
        <mc:AlternateContent>
          <mc:Choice Requires="wps">
            <w:drawing>
              <wp:inline distT="0" distB="0" distL="0" distR="0">
                <wp:extent cx="4919345" cy="3468370"/>
                <wp:effectExtent l="0" t="0" r="0" b="0"/>
                <wp:docPr id="2" name="Forma1"/>
                <a:graphic xmlns:a="http://schemas.openxmlformats.org/drawingml/2006/main">
                  <a:graphicData uri="http://schemas.microsoft.com/office/word/2010/wordprocessingShape">
                    <wps:wsp>
                      <wps:cNvSpPr/>
                      <wps:spPr>
                        <a:xfrm>
                          <a:off x="0" y="0"/>
                          <a:ext cx="4918680" cy="346788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9595" cy="329247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4379595" cy="3292475"/>
                                          </a:xfrm>
                                          <a:prstGeom prst="rect">
                                            <a:avLst/>
                                          </a:prstGeom>
                                        </pic:spPr>
                                      </pic:pic>
                                    </a:graphicData>
                                  </a:graphic>
                                </wp:inline>
                              </w:drawing>
                            </w:r>
                          </w:p>
                          <w:p>
                            <w:pPr>
                              <w:pStyle w:val="Figura"/>
                              <w:spacing w:before="120" w:after="120"/>
                              <w:rPr>
                                <w:color w:val="000000"/>
                              </w:rPr>
                            </w:pPr>
                            <w:r>
                              <w:rPr/>
                            </w:r>
                          </w:p>
                          <w:p>
                            <w:pPr>
                              <w:pStyle w:val="Figura"/>
                              <w:spacing w:before="120" w:after="120"/>
                              <w:rPr>
                                <w:color w:val="000000"/>
                              </w:rPr>
                            </w:pPr>
                            <w:r>
                              <w:rPr/>
                            </w:r>
                          </w:p>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rIns="0" tIns="0" bIns="0">
                        <a:noAutofit/>
                      </wps:bodyPr>
                    </wps:wsp>
                  </a:graphicData>
                </a:graphic>
              </wp:inline>
            </w:drawing>
          </mc:Choice>
          <mc:Fallback>
            <w:pict>
              <v:rect id="shape_0" ID="Forma1" stroked="f" style="position:absolute;margin-left:0pt;margin-top:-273.1pt;width:387.25pt;height:273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9595" cy="329247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5"/>
                                    <a:stretch>
                                      <a:fillRect/>
                                    </a:stretch>
                                  </pic:blipFill>
                                  <pic:spPr bwMode="auto">
                                    <a:xfrm>
                                      <a:off x="0" y="0"/>
                                      <a:ext cx="4379595" cy="3292475"/>
                                    </a:xfrm>
                                    <a:prstGeom prst="rect">
                                      <a:avLst/>
                                    </a:prstGeom>
                                  </pic:spPr>
                                </pic:pic>
                              </a:graphicData>
                            </a:graphic>
                          </wp:inline>
                        </w:drawing>
                      </w:r>
                    </w:p>
                    <w:p>
                      <w:pPr>
                        <w:pStyle w:val="Figura"/>
                        <w:spacing w:before="120" w:after="120"/>
                        <w:rPr>
                          <w:color w:val="000000"/>
                        </w:rPr>
                      </w:pPr>
                      <w:r>
                        <w:rPr/>
                      </w:r>
                    </w:p>
                    <w:p>
                      <w:pPr>
                        <w:pStyle w:val="Figura"/>
                        <w:spacing w:before="120" w:after="120"/>
                        <w:rPr>
                          <w:color w:val="000000"/>
                        </w:rPr>
                      </w:pPr>
                      <w:r>
                        <w:rPr/>
                      </w:r>
                    </w:p>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v:textbox>
              </v:rect>
            </w:pict>
          </mc:Fallback>
        </mc:AlternateContent>
      </w:r>
    </w:p>
    <w:p>
      <w:pPr>
        <w:pStyle w:val="Normal"/>
        <w:ind w:hanging="0"/>
        <w:rPr>
          <w:color w:val="auto"/>
        </w:rPr>
      </w:pPr>
      <w:r>
        <w:rPr>
          <w:b/>
          <w:color w:val="auto"/>
          <w:sz w:val="20"/>
          <w:szCs w:val="20"/>
        </w:rPr>
        <w:t>Fonte: O Ramos, 2024</w:t>
      </w:r>
    </w:p>
    <w:p>
      <w:pPr>
        <w:pStyle w:val="Normal"/>
        <w:ind w:hanging="0"/>
        <w:rPr>
          <w:color w:val="auto"/>
          <w:sz w:val="20"/>
          <w:szCs w:val="20"/>
        </w:rPr>
      </w:pPr>
      <w:r>
        <w:rPr>
          <w:color w:val="auto"/>
          <w:sz w:val="20"/>
          <w:szCs w:val="20"/>
        </w:rPr>
      </w:r>
    </w:p>
    <w:p>
      <w:pPr>
        <w:pStyle w:val="Normal"/>
        <w:rPr>
          <w:color w:val="auto"/>
        </w:rPr>
      </w:pPr>
      <w:r>
        <w:rPr>
          <w:color w:val="auto"/>
        </w:rPr>
      </w:r>
    </w:p>
    <w:p>
      <w:pPr>
        <w:pStyle w:val="Normal"/>
        <w:ind w:hanging="0"/>
        <w:rPr/>
      </w:pPr>
      <w:r>
        <w:rPr/>
        <w:t>MODELO CONCEITUAL</w:t>
      </w:r>
    </w:p>
    <w:p>
      <w:pPr>
        <w:pStyle w:val="Normal"/>
        <w:ind w:hanging="0"/>
        <w:rPr/>
      </w:pPr>
      <w:r>
        <w:rPr>
          <w:rFonts w:ascii="Noto Sans;sans-serif" w:hAnsi="Noto Sans;sans-serif"/>
          <w:b w:val="false"/>
          <w:i w:val="false"/>
          <w:caps w:val="false"/>
          <w:smallCaps w:val="false"/>
          <w:color w:val="auto"/>
          <w:spacing w:val="0"/>
          <w:sz w:val="30"/>
        </w:rPr>
        <w:tab/>
        <w:t xml:space="preserve">Existem três tipos diferentes de modelos de dados: conceitual, </w:t>
      </w:r>
      <w:hyperlink r:id="rId6">
        <w:r>
          <w:rPr>
            <w:rStyle w:val="LinkdaInternet"/>
            <w:rFonts w:ascii="Noto Sans;sans-serif" w:hAnsi="Noto Sans;sans-serif"/>
            <w:b w:val="false"/>
            <w:i w:val="false"/>
            <w:caps w:val="false"/>
            <w:smallCaps w:val="false"/>
            <w:strike w:val="false"/>
            <w:dstrike w:val="false"/>
            <w:color w:val="000000"/>
            <w:spacing w:val="0"/>
            <w:sz w:val="30"/>
            <w:highlight w:val="white"/>
            <w:u w:val="none"/>
            <w:effect w:val="none"/>
          </w:rPr>
          <w:t>lógico</w:t>
        </w:r>
      </w:hyperlink>
      <w:r>
        <w:rPr>
          <w:rFonts w:ascii="Noto Sans;sans-serif" w:hAnsi="Noto Sans;sans-serif"/>
          <w:b w:val="false"/>
          <w:i w:val="false"/>
          <w:caps w:val="false"/>
          <w:smallCaps w:val="false"/>
          <w:strike w:val="false"/>
          <w:dstrike w:val="false"/>
          <w:color w:val="000000"/>
          <w:spacing w:val="0"/>
          <w:sz w:val="30"/>
          <w:highlight w:val="white"/>
          <w:u w:val="none"/>
          <w:effect w:val="none"/>
        </w:rPr>
        <w:t xml:space="preserve"> </w:t>
      </w:r>
      <w:r>
        <w:rPr>
          <w:rFonts w:ascii="Noto Sans;sans-serif" w:hAnsi="Noto Sans;sans-serif"/>
          <w:b w:val="false"/>
          <w:i w:val="false"/>
          <w:caps w:val="false"/>
          <w:smallCaps w:val="false"/>
          <w:color w:val="auto"/>
          <w:spacing w:val="0"/>
          <w:sz w:val="30"/>
        </w:rPr>
        <w:t xml:space="preserve">e </w:t>
      </w:r>
      <w:r>
        <w:rPr>
          <w:rFonts w:ascii="Noto Sans;sans-serif" w:hAnsi="Noto Sans;sans-serif"/>
          <w:b w:val="false"/>
          <w:i w:val="false"/>
          <w:caps w:val="false"/>
          <w:smallCaps w:val="false"/>
          <w:color w:val="auto"/>
          <w:spacing w:val="0"/>
          <w:sz w:val="30"/>
        </w:rPr>
        <w:t>f</w:t>
      </w:r>
      <w:hyperlink r:id="rId7">
        <w:r>
          <w:rPr>
            <w:rStyle w:val="LinkdaInternet"/>
            <w:rFonts w:ascii="Noto Sans;sans-serif" w:hAnsi="Noto Sans;sans-serif"/>
            <w:b w:val="false"/>
            <w:i w:val="false"/>
            <w:caps w:val="false"/>
            <w:smallCaps w:val="false"/>
            <w:strike w:val="false"/>
            <w:dstrike w:val="false"/>
            <w:color w:val="000000"/>
            <w:spacing w:val="0"/>
            <w:sz w:val="30"/>
            <w:highlight w:val="white"/>
            <w:u w:val="none"/>
            <w:effect w:val="none"/>
          </w:rPr>
          <w:t>ísico</w:t>
        </w:r>
      </w:hyperlink>
      <w:r>
        <w:rPr>
          <w:rFonts w:ascii="Noto Sans;sans-serif" w:hAnsi="Noto Sans;sans-serif"/>
          <w:b w:val="false"/>
          <w:i w:val="false"/>
          <w:caps w:val="false"/>
          <w:smallCaps w:val="false"/>
          <w:color w:val="auto"/>
          <w:spacing w:val="0"/>
          <w:sz w:val="30"/>
        </w:rPr>
        <w:t>. Cada modelo de dados tem um propósito específico, que é definido principalmente pelo nível de detalhe operacional. Modelos conceituais de dados são construídos na primeira etapa do processo de modelagem de dados. Eles fornecem uma perspectiva de nível resumido, omitindo detalhes mais finos em favor de um formato mais facilmente compreensível.</w:t>
      </w:r>
    </w:p>
    <w:p>
      <w:pPr>
        <w:pStyle w:val="Normal"/>
        <w:ind w:hanging="0"/>
        <w:rPr>
          <w:rFonts w:ascii="Noto Sans;sans-serif" w:hAnsi="Noto Sans;sans-serif"/>
          <w:b w:val="false"/>
          <w:i w:val="false"/>
          <w:caps w:val="false"/>
          <w:smallCaps w:val="false"/>
          <w:color w:val="auto"/>
          <w:spacing w:val="0"/>
          <w:sz w:val="30"/>
        </w:rPr>
      </w:pPr>
      <w:r>
        <w:rPr/>
      </w:r>
    </w:p>
    <w:p>
      <w:pPr>
        <w:pStyle w:val="Normal"/>
        <w:ind w:hanging="0"/>
        <w:rPr>
          <w:rFonts w:ascii="Noto Sans;sans-serif" w:hAnsi="Noto Sans;sans-serif"/>
          <w:b w:val="false"/>
          <w:i w:val="false"/>
          <w:caps w:val="false"/>
          <w:smallCaps w:val="false"/>
          <w:color w:val="auto"/>
          <w:spacing w:val="0"/>
          <w:sz w:val="30"/>
        </w:rPr>
      </w:pPr>
      <w:r>
        <w:rPr/>
      </w:r>
    </w:p>
    <w:p>
      <w:pPr>
        <w:pStyle w:val="Ttulo2"/>
        <w:numPr>
          <w:ilvl w:val="1"/>
          <w:numId w:val="2"/>
        </w:numPr>
        <w:rPr/>
      </w:pPr>
      <w:bookmarkStart w:id="25" w:name="__RefHeading___Toc673_527029333"/>
      <w:bookmarkStart w:id="26" w:name="_Toc119164372"/>
      <w:bookmarkEnd w:id="25"/>
      <w:r>
        <w:rPr/>
        <w:t>Diagrama de Fluxo de dados</w:t>
      </w:r>
      <w:bookmarkEnd w:id="26"/>
    </w:p>
    <w:p>
      <w:pPr>
        <w:pStyle w:val="Normal"/>
        <w:widowControl/>
        <w:ind w:left="0" w:right="0" w:hanging="0"/>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ab/>
      </w: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Segundo Lucird, u</w:t>
      </w: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pStyle w:val="Normal"/>
        <w:ind w:hanging="0"/>
        <w:rPr/>
      </w:pPr>
      <w:r>
        <w:rPr/>
        <mc:AlternateContent>
          <mc:Choice Requires="wps">
            <w:drawing>
              <wp:inline distT="0" distB="0" distL="0" distR="0">
                <wp:extent cx="5762625" cy="4354195"/>
                <wp:effectExtent l="0" t="0" r="0" b="0"/>
                <wp:docPr id="6" name="Forma2"/>
                <a:graphic xmlns:a="http://schemas.openxmlformats.org/drawingml/2006/main">
                  <a:graphicData uri="http://schemas.microsoft.com/office/word/2010/wordprocessingShape">
                    <wps:wsp>
                      <wps:cNvSpPr/>
                      <wps:spPr>
                        <a:xfrm>
                          <a:off x="0" y="0"/>
                          <a:ext cx="5762160" cy="435348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r>
                              <w:rPr/>
                              <w:drawing>
                                <wp:inline distT="0" distB="0" distL="0" distR="0">
                                  <wp:extent cx="5760085" cy="425513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8"/>
                                          <a:stretch>
                                            <a:fillRect/>
                                          </a:stretch>
                                        </pic:blipFill>
                                        <pic:spPr bwMode="auto">
                                          <a:xfrm>
                                            <a:off x="0" y="0"/>
                                            <a:ext cx="5760085" cy="4255135"/>
                                          </a:xfrm>
                                          <a:prstGeom prst="rect">
                                            <a:avLst/>
                                          </a:prstGeom>
                                        </pic:spPr>
                                      </pic:pic>
                                    </a:graphicData>
                                  </a:graphic>
                                </wp:inline>
                              </w:drawing>
                            </w:r>
                          </w:p>
                        </w:txbxContent>
                      </wps:txbx>
                      <wps:bodyPr lIns="0" rIns="0" tIns="0" bIns="0">
                        <a:noAutofit/>
                      </wps:bodyPr>
                    </wps:wsp>
                  </a:graphicData>
                </a:graphic>
              </wp:inline>
            </w:drawing>
          </mc:Choice>
          <mc:Fallback>
            <w:pict>
              <v:rect id="shape_0" ID="Forma2" stroked="f" style="position:absolute;margin-left:0pt;margin-top:-342.85pt;width:453.65pt;height:342.75pt;mso-position-vertical:top">
                <w10:wrap type="square"/>
                <v:fill o:detectmouseclick="t" on="false"/>
                <v:stroke color="#3465a4" joinstyle="round" endcap="flat"/>
                <v:textbo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r>
                        <w:rPr/>
                        <w:drawing>
                          <wp:inline distT="0" distB="0" distL="0" distR="0">
                            <wp:extent cx="5760085" cy="4255135"/>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8"/>
                                    <a:stretch>
                                      <a:fillRect/>
                                    </a:stretch>
                                  </pic:blipFill>
                                  <pic:spPr bwMode="auto">
                                    <a:xfrm>
                                      <a:off x="0" y="0"/>
                                      <a:ext cx="5760085" cy="4255135"/>
                                    </a:xfrm>
                                    <a:prstGeom prst="rect">
                                      <a:avLst/>
                                    </a:prstGeom>
                                  </pic:spPr>
                                </pic:pic>
                              </a:graphicData>
                            </a:graphic>
                          </wp:inline>
                        </w:drawing>
                      </w:r>
                    </w:p>
                  </w:txbxContent>
                </v:textbox>
              </v:rect>
            </w:pict>
          </mc:Fallback>
        </mc:AlternateContent>
      </w:r>
    </w:p>
    <w:p>
      <w:pPr>
        <w:pStyle w:val="Normal"/>
        <w:rPr>
          <w:b/>
          <w:b/>
          <w:sz w:val="20"/>
          <w:szCs w:val="20"/>
        </w:rPr>
      </w:pPr>
      <w:r>
        <w:rPr/>
        <w:t xml:space="preserve">     </w:t>
      </w:r>
      <w:r>
        <w:rPr>
          <w:b/>
          <w:sz w:val="20"/>
          <w:szCs w:val="20"/>
        </w:rPr>
        <w:t>Fonte: O Ramos,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t>Segundo Lucird, u</w:t>
      </w:r>
      <w:r>
        <w:rPr>
          <w:b/>
          <w:sz w:val="20"/>
          <w:szCs w:val="20"/>
        </w:rPr>
        <w:t>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pPr>
        <w:pStyle w:val="Normal"/>
        <w:rPr>
          <w:b/>
          <w:b/>
          <w:sz w:val="20"/>
          <w:szCs w:val="20"/>
        </w:rPr>
      </w:pPr>
      <w:r>
        <w:rPr>
          <w:b/>
          <w:sz w:val="20"/>
          <w:szCs w:val="20"/>
        </w:rPr>
      </w:r>
    </w:p>
    <w:p>
      <w:pPr>
        <w:pStyle w:val="Ttulo2"/>
        <w:numPr>
          <w:ilvl w:val="1"/>
          <w:numId w:val="2"/>
        </w:numPr>
        <w:ind w:left="578" w:hanging="578"/>
        <w:rPr/>
      </w:pPr>
      <w:bookmarkStart w:id="27" w:name="__RefHeading___Toc675_527029333"/>
      <w:bookmarkStart w:id="28" w:name="_Toc119164373"/>
      <w:bookmarkEnd w:id="27"/>
      <w:r>
        <w:rPr/>
        <w:t>Diagrama de Entidade e relacionamento</w:t>
      </w:r>
      <w:bookmarkEnd w:id="28"/>
    </w:p>
    <w:p>
      <w:pPr>
        <w:pStyle w:val="Normal"/>
        <w:ind w:hanging="0"/>
        <w:rPr>
          <w:rFonts w:ascii="Arial" w:hAnsi="Arial"/>
          <w:b w:val="false"/>
          <w:i w:val="false"/>
          <w:caps w:val="false"/>
          <w:smallCaps w:val="false"/>
          <w:color w:val="282C33"/>
          <w:spacing w:val="0"/>
          <w:sz w:val="24"/>
          <w:szCs w:val="24"/>
        </w:rPr>
      </w:pPr>
      <w:r>
        <w:rPr>
          <w:rFonts w:ascii="Arial" w:hAnsi="Arial"/>
          <w:b w:val="false"/>
          <w:i w:val="false"/>
          <w:caps w:val="false"/>
          <w:smallCaps w:val="false"/>
          <w:color w:val="282C33"/>
          <w:spacing w:val="0"/>
          <w:sz w:val="24"/>
          <w:szCs w:val="24"/>
        </w:rPr>
        <w:t>Segundo Lucird, um</w:t>
      </w:r>
      <w:r>
        <w:rPr>
          <w:rFonts w:ascii="Arial" w:hAnsi="Arial"/>
          <w:b w:val="false"/>
          <w:i w:val="false"/>
          <w:caps w:val="false"/>
          <w:smallCaps w:val="false"/>
          <w:color w:val="282C33"/>
          <w:spacing w:val="0"/>
          <w:sz w:val="24"/>
          <w:szCs w:val="24"/>
        </w:rPr>
        <w:t xml:space="preserve"> diagUm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pPr>
        <w:pStyle w:val="Normal"/>
        <w:ind w:hanging="0"/>
        <w:rPr/>
      </w:pPr>
      <w:r>
        <w:rPr/>
        <mc:AlternateContent>
          <mc:Choice Requires="wps">
            <w:drawing>
              <wp:inline distT="0" distB="0" distL="0" distR="0">
                <wp:extent cx="4375150" cy="5249545"/>
                <wp:effectExtent l="0" t="0" r="0" b="0"/>
                <wp:docPr id="10" name="Forma3"/>
                <a:graphic xmlns:a="http://schemas.openxmlformats.org/drawingml/2006/main">
                  <a:graphicData uri="http://schemas.microsoft.com/office/word/2010/wordprocessingShape">
                    <wps:wsp>
                      <wps:cNvSpPr/>
                      <wps:spPr>
                        <a:xfrm>
                          <a:off x="0" y="0"/>
                          <a:ext cx="4374360" cy="524880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1975" cy="4743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9"/>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rIns="0" tIns="0" bIns="0">
                        <a:noAutofit/>
                      </wps:bodyPr>
                    </wps:wsp>
                  </a:graphicData>
                </a:graphic>
              </wp:inline>
            </w:drawing>
          </mc:Choice>
          <mc:Fallback>
            <w:pict>
              <v:rect id="shape_0" ID="Forma3" stroked="f" style="position:absolute;margin-left:0pt;margin-top:-413.35pt;width:344.4pt;height:413.25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1975" cy="474345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9"/>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v:textbox>
              </v:rect>
            </w:pict>
          </mc:Fallback>
        </mc:AlternateContent>
      </w:r>
    </w:p>
    <w:p>
      <w:pPr>
        <w:pStyle w:val="Normal"/>
        <w:ind w:hanging="0"/>
        <w:rPr/>
      </w:pPr>
      <w:r>
        <w:rPr/>
        <w:t xml:space="preserve"> </w:t>
      </w:r>
      <w:r>
        <w:rPr>
          <w:b/>
          <w:sz w:val="20"/>
          <w:szCs w:val="20"/>
        </w:rPr>
        <w:t>Fonte: O Ramos,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29" w:name="__RefHeading___Toc677_527029333"/>
      <w:bookmarkStart w:id="30" w:name="_Toc119164374"/>
      <w:bookmarkEnd w:id="29"/>
      <w:r>
        <w:rPr/>
        <w:t>Dicionário de Dados</w:t>
      </w:r>
      <w:bookmarkEnd w:id="30"/>
    </w:p>
    <w:p>
      <w:pPr>
        <w:pStyle w:val="Corpodotexto"/>
        <w:tabs>
          <w:tab w:val="clear" w:pos="720"/>
          <w:tab w:val="left" w:pos="0" w:leader="none"/>
        </w:tabs>
        <w:spacing w:lineRule="auto" w:line="360" w:before="240" w:after="0"/>
        <w:ind w:hanging="0"/>
        <w:rPr/>
      </w:pPr>
      <w:r>
        <w:rPr/>
        <w:t>Um dicionário de dados de data analytics é um documento de texto ou planilha que centraliza informações sobre o </w:t>
      </w:r>
      <w:hyperlink r:id="rId10" w:tgtFrame="_blank">
        <w:r>
          <w:rPr>
            <w:rStyle w:val="LinkdaInternet"/>
          </w:rPr>
          <w:t>conjunto de dados (dataset)</w:t>
        </w:r>
      </w:hyperlink>
      <w:r>
        <w:rPr/>
        <w:t> sob análise dos cientistas de dados. Seu propósito é melhorar a comunicação entre todos os envolvidos no projeto de Data Analytics.</w:t>
      </w:r>
    </w:p>
    <w:p>
      <w:pPr>
        <w:pStyle w:val="Corpodotexto"/>
        <w:rPr/>
      </w:pPr>
      <w:r>
        <w:rPr/>
        <w:t>Segundo a IBM, um dicionário de dados:</w:t>
      </w:r>
    </w:p>
    <w:p>
      <w:pPr>
        <w:pStyle w:val="Citaes"/>
        <w:rPr/>
      </w:pPr>
      <w:r>
        <w:rPr/>
        <w:t>“</w:t>
      </w:r>
      <w:r>
        <w:rPr/>
        <w:t>é um repositório centralizado com informações sobre os dados, tais como: significado, relacionamentos, origem, uso e formatos”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31" w:name="__RefHeading___Toc679_527029333"/>
      <w:bookmarkStart w:id="32" w:name="_Toc119164375"/>
      <w:bookmarkEnd w:id="31"/>
      <w:r>
        <w:rPr/>
        <w:t>Diagrama de Caso de Uso</w:t>
      </w:r>
      <w:bookmarkEnd w:id="32"/>
    </w:p>
    <w:p>
      <w:pPr>
        <w:pStyle w:val="Corpodotexto"/>
        <w:rPr/>
      </w:pPr>
      <w:r>
        <w:rPr/>
        <w:t>Segundo Lucird, n</w:t>
      </w:r>
      <w:r>
        <w:rPr/>
        <w:t>a Linguagem de modelagem unificada (UML), o diagrama de caso de uso resume os detalhes dos usuários do seu sistema (também conhecidos como atores) e as interações deles com o sistema. Para criar um, use um conjunto de símbolos e conectores especializados. Um bom diagrama de caso de uso ajuda sua equipe a representar e discutir:</w:t>
      </w:r>
    </w:p>
    <w:p>
      <w:pPr>
        <w:pStyle w:val="Corpodotexto"/>
        <w:numPr>
          <w:ilvl w:val="0"/>
          <w:numId w:val="9"/>
        </w:numPr>
        <w:pBdr/>
        <w:tabs>
          <w:tab w:val="clear" w:pos="720"/>
          <w:tab w:val="left" w:pos="0" w:leader="none"/>
        </w:tabs>
        <w:spacing w:before="0" w:after="240"/>
        <w:ind w:left="480" w:right="0" w:hanging="283"/>
        <w:rPr/>
      </w:pPr>
      <w:r>
        <w:rPr/>
        <w:t>Cenários em que o sistema ou aplicativo interage com pessoas, organizações ou sistemas externos</w:t>
      </w:r>
    </w:p>
    <w:p>
      <w:pPr>
        <w:pStyle w:val="Corpodotexto"/>
        <w:numPr>
          <w:ilvl w:val="0"/>
          <w:numId w:val="9"/>
        </w:numPr>
        <w:pBdr/>
        <w:tabs>
          <w:tab w:val="clear" w:pos="720"/>
          <w:tab w:val="left" w:pos="0" w:leader="none"/>
        </w:tabs>
        <w:spacing w:before="0" w:after="240"/>
        <w:ind w:left="480" w:firstLine="426"/>
        <w:rPr/>
      </w:pPr>
      <w:r>
        <w:rPr/>
        <w:t>Metas que o sistema ou aplicativo ajuda essas entidades (conhecidas como atores) a atingir</w:t>
      </w:r>
    </w:p>
    <w:p>
      <w:pPr>
        <w:pStyle w:val="Corpodotexto"/>
        <w:numPr>
          <w:ilvl w:val="0"/>
          <w:numId w:val="9"/>
        </w:numPr>
        <w:pBdr/>
        <w:tabs>
          <w:tab w:val="clear" w:pos="720"/>
          <w:tab w:val="left" w:pos="0" w:leader="none"/>
        </w:tabs>
        <w:spacing w:before="0" w:after="240"/>
        <w:ind w:left="480" w:firstLine="426"/>
        <w:rPr/>
      </w:pPr>
      <w:r>
        <w:rPr/>
        <w:t>O escopo do sistema</w:t>
      </w:r>
    </w:p>
    <w:p>
      <w:pPr>
        <w:pStyle w:val="Corpodotexto"/>
        <w:spacing w:before="0" w:after="0"/>
        <w:rPr/>
      </w:pPr>
      <w:r>
        <w:rPr/>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33" w:name="_heading=h.44sinio"/>
      <w:bookmarkEnd w:id="33"/>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34" w:name="__RefHeading___Toc681_527029333"/>
      <w:bookmarkStart w:id="35" w:name="_Toc119164376"/>
      <w:bookmarkEnd w:id="34"/>
      <w:r>
        <w:rPr/>
        <w:t>Cadastrar</w:t>
      </w:r>
      <w:bookmarkEnd w:id="35"/>
    </w:p>
    <w:p>
      <w:pPr>
        <w:pStyle w:val="Normal"/>
        <w:ind w:hanging="0"/>
        <w:rPr>
          <w:b/>
          <w:b/>
        </w:rPr>
      </w:pPr>
      <w:r>
        <w:rPr>
          <w:b/>
        </w:rPr>
      </w:r>
    </w:p>
    <w:p>
      <w:pPr>
        <w:pStyle w:val="Ttulo3"/>
        <w:numPr>
          <w:ilvl w:val="2"/>
          <w:numId w:val="3"/>
        </w:numPr>
        <w:rPr/>
      </w:pPr>
      <w:bookmarkStart w:id="36" w:name="__RefHeading___Toc683_527029333"/>
      <w:bookmarkStart w:id="37" w:name="_Toc119164377"/>
      <w:bookmarkStart w:id="38" w:name="_heading=h.vsohz8hitavy"/>
      <w:bookmarkEnd w:id="36"/>
      <w:bookmarkEnd w:id="38"/>
      <w:r>
        <w:rPr/>
        <w:t>Logar</w:t>
      </w:r>
      <w:bookmarkEnd w:id="37"/>
    </w:p>
    <w:p>
      <w:pPr>
        <w:pStyle w:val="Normal"/>
        <w:tabs>
          <w:tab w:val="clear" w:pos="720"/>
          <w:tab w:val="left" w:pos="709" w:leader="none"/>
        </w:tabs>
        <w:ind w:hanging="0"/>
        <w:rPr>
          <w:b/>
          <w:b/>
        </w:rPr>
      </w:pPr>
      <w:r>
        <w:rPr>
          <w:b/>
        </w:rPr>
      </w:r>
    </w:p>
    <w:p>
      <w:pPr>
        <w:pStyle w:val="Ttulo3"/>
        <w:numPr>
          <w:ilvl w:val="2"/>
          <w:numId w:val="3"/>
        </w:numPr>
        <w:rPr/>
      </w:pPr>
      <w:bookmarkStart w:id="39" w:name="__RefHeading___Toc685_527029333"/>
      <w:bookmarkStart w:id="40" w:name="_Toc119164378"/>
      <w:bookmarkStart w:id="41" w:name="_heading=h.w4pjqu5od5l"/>
      <w:bookmarkEnd w:id="39"/>
      <w:bookmarkEnd w:id="41"/>
      <w:r>
        <w:rPr/>
        <w:t>Cadastro de funcionário/profissional</w:t>
      </w:r>
      <w:bookmarkEnd w:id="4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42" w:name="__RefHeading___Toc687_527029333"/>
      <w:bookmarkStart w:id="43" w:name="_Toc119164379"/>
      <w:bookmarkStart w:id="44" w:name="_heading=h.iimt9dgudcin"/>
      <w:bookmarkEnd w:id="42"/>
      <w:bookmarkEnd w:id="44"/>
      <w:r>
        <w:rPr/>
        <w:t>Consultar profissionais</w:t>
      </w:r>
      <w:bookmarkEnd w:id="43"/>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45" w:name="__RefHeading___Toc689_527029333"/>
      <w:bookmarkStart w:id="46" w:name="_Toc119164380"/>
      <w:bookmarkStart w:id="47" w:name="_heading=h.hyvwenoixavx"/>
      <w:bookmarkEnd w:id="45"/>
      <w:bookmarkEnd w:id="47"/>
      <w:r>
        <w:rPr/>
        <w:t>Agendamento</w:t>
      </w:r>
      <w:bookmarkEnd w:id="46"/>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48" w:name="__RefHeading___Toc691_527029333"/>
      <w:bookmarkStart w:id="49" w:name="_Toc119164381"/>
      <w:bookmarkEnd w:id="48"/>
      <w:r>
        <w:rPr/>
        <w:t>Diagrama de Classe</w:t>
      </w:r>
      <w:bookmarkEnd w:id="49"/>
    </w:p>
    <w:p>
      <w:pPr>
        <w:pStyle w:val="Normal"/>
        <w:ind w:left="578" w:hanging="578"/>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pPr>
      <w:r>
        <w:rPr/>
      </w:r>
    </w:p>
    <w:p>
      <w:pPr>
        <w:pStyle w:val="Normal"/>
        <w:ind w:hanging="0"/>
        <w:rPr/>
      </w:pPr>
      <w:r>
        <w:rPr>
          <w:rFonts w:ascii="Graphik;apple-system;BlinkMacSystemFont;Segoe UI;Helvetica Neue;Arial;sans-serif" w:hAnsi="Graphik;apple-system;BlinkMacSystemFont;Segoe UI;Helvetica Neue;Arial;sans-serif"/>
          <w:b w:val="false"/>
          <w:i w:val="false"/>
          <w:caps w:val="false"/>
          <w:smallCaps w:val="false"/>
          <w:color w:val="282C33"/>
          <w:spacing w:val="0"/>
          <w:sz w:val="30"/>
        </w:rPr>
        <w:tab/>
        <w:t xml:space="preserve">Segundo Lucird, a </w:t>
      </w:r>
      <w:hyperlink r:id="rId11" w:tgtFrame="_blank">
        <w:r>
          <w:rPr>
            <w:rStyle w:val="LinkdaInternet"/>
            <w:color w:val="auto"/>
            <w:u w:val="none"/>
            <w:lang w:val="pt-PT"/>
          </w:rPr>
          <w:t>Linguagem de modelagem unificada</w:t>
        </w:r>
      </w:hyperlink>
      <w:r>
        <w:rPr>
          <w:rFonts w:ascii="Graphik;apple-system;BlinkMacSystemFont;Segoe UI;Helvetica Neue;Arial;sans-serif" w:hAnsi="Graphik;apple-system;BlinkMacSystemFont;Segoe UI;Helvetica Neue;Arial;sans-serif"/>
          <w:b w:val="false"/>
          <w:i w:val="false"/>
          <w:caps w:val="false"/>
          <w:smallCaps w:val="false"/>
          <w:color w:val="auto"/>
          <w:spacing w:val="0"/>
          <w:sz w:val="30"/>
          <w:u w:val="none"/>
        </w:rPr>
        <w:t xml:space="preserve">(UML) ajuda você a modelar sistemas de diversas maneiras. Um dos tipos mais populares na UML é o diagrama de classes. Bastante usado por engenheiros de software para documentar arquiteturas de software, os diagramas de classes são um tipo de diagrama da estrutura porque descrevem o que deve estar presente no sistema a ser modelado. Não importa seu nível de familiaridade com diagramas UML ou de classe, nosso </w:t>
      </w:r>
      <w:hyperlink r:id="rId12">
        <w:r>
          <w:rPr>
            <w:rStyle w:val="LinkdaInternet"/>
            <w:color w:val="auto"/>
            <w:u w:val="none"/>
            <w:lang w:val="pt-PT"/>
          </w:rPr>
          <w:t>software de UM online</w:t>
        </w:r>
      </w:hyperlink>
      <w:r>
        <w:rPr>
          <w:caps w:val="false"/>
          <w:smallCaps w:val="false"/>
          <w:color w:val="auto"/>
          <w:spacing w:val="0"/>
          <w:u w:val="none"/>
          <w:lang w:val="pt-PT"/>
        </w:rPr>
        <w:t xml:space="preserve"> </w:t>
      </w:r>
      <w:r>
        <w:rPr>
          <w:rFonts w:ascii="Graphik;apple-system;BlinkMacSystemFont;Segoe UI;Helvetica Neue;Arial;sans-serif" w:hAnsi="Graphik;apple-system;BlinkMacSystemFont;Segoe UI;Helvetica Neue;Arial;sans-serif"/>
          <w:b w:val="false"/>
          <w:i w:val="false"/>
          <w:caps w:val="false"/>
          <w:smallCaps w:val="false"/>
          <w:color w:val="auto"/>
          <w:spacing w:val="0"/>
          <w:sz w:val="30"/>
          <w:u w:val="none"/>
        </w:rPr>
        <w:t>foi concebido para ser simples e fácil de usar.</w:t>
      </w:r>
    </w:p>
    <w:p>
      <w:pPr>
        <w:pStyle w:val="Normal"/>
        <w:ind w:left="578" w:hanging="578"/>
        <w:rPr/>
      </w:pPr>
      <w:r>
        <w:rPr/>
      </w:r>
    </w:p>
    <w:p>
      <w:pPr>
        <w:pStyle w:val="Normal"/>
        <w:ind w:hanging="0"/>
        <w:rPr/>
      </w:pPr>
      <w:r>
        <w:rPr>
          <w:b/>
          <w:sz w:val="20"/>
          <w:szCs w:val="20"/>
        </w:rPr>
        <w:t>Fonte: O autor, 2022</w:t>
      </w:r>
    </w:p>
    <w:p>
      <w:pPr>
        <w:pStyle w:val="Ttulo2"/>
        <w:numPr>
          <w:ilvl w:val="1"/>
          <w:numId w:val="3"/>
        </w:numPr>
        <w:ind w:left="578" w:hanging="578"/>
        <w:rPr/>
      </w:pPr>
      <w:bookmarkStart w:id="50" w:name="__RefHeading___Toc693_527029333"/>
      <w:bookmarkStart w:id="51" w:name="_Toc119164382"/>
      <w:bookmarkEnd w:id="50"/>
      <w:r>
        <w:rPr/>
        <w:t>Diagrama de Sequência</w:t>
      </w:r>
      <w:bookmarkEnd w:id="51"/>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52" w:name="__RefHeading___Toc695_527029333"/>
      <w:bookmarkStart w:id="53" w:name="_Toc119164383"/>
      <w:bookmarkEnd w:id="52"/>
      <w:r>
        <w:rPr/>
        <w:t>Diagrama de Atividade</w:t>
      </w:r>
      <w:bookmarkEnd w:id="53"/>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54" w:name="__RefHeading___Toc697_527029333"/>
      <w:bookmarkStart w:id="55" w:name="_Toc119164384"/>
      <w:bookmarkEnd w:id="54"/>
      <w:r>
        <w:rPr/>
        <w:t>Telas</w:t>
      </w:r>
      <w:bookmarkEnd w:id="55"/>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bookmarkStart w:id="56" w:name="__RefHeading___Toc699_527029333"/>
      <w:bookmarkEnd w:id="56"/>
      <w:r>
        <w:rPr/>
        <w:t xml:space="preserve"> </w:t>
      </w:r>
      <w:bookmarkStart w:id="57" w:name="_Toc119164385"/>
      <w:r>
        <w:rPr/>
        <w:t>Conclusão</w:t>
      </w:r>
      <w:bookmarkEnd w:id="57"/>
    </w:p>
    <w:p>
      <w:pPr>
        <w:pStyle w:val="Normal"/>
        <w:spacing w:lineRule="auto" w:line="360"/>
        <w:ind w:left="709" w:hanging="0"/>
        <w:rPr/>
      </w:pPr>
      <w:r>
        <w:rPr/>
      </w:r>
      <w:bookmarkStart w:id="58" w:name="_heading=h.qsh70q"/>
      <w:bookmarkStart w:id="59" w:name="_heading=h.qsh70q"/>
      <w:bookmarkEnd w:id="59"/>
    </w:p>
    <w:p>
      <w:pPr>
        <w:pStyle w:val="Normal"/>
        <w:ind w:left="709" w:hanging="0"/>
        <w:rPr/>
      </w:pPr>
      <w:r>
        <w:rPr/>
      </w:r>
    </w:p>
    <w:p>
      <w:pPr>
        <w:pStyle w:val="Ttulo1"/>
        <w:numPr>
          <w:ilvl w:val="0"/>
          <w:numId w:val="3"/>
        </w:numPr>
        <w:ind w:left="0" w:hanging="0"/>
        <w:rPr/>
      </w:pPr>
      <w:bookmarkStart w:id="60" w:name="__RefHeading___Toc701_527029333"/>
      <w:bookmarkStart w:id="61" w:name="_Toc119164386"/>
      <w:bookmarkEnd w:id="60"/>
      <w:r>
        <w:rPr/>
        <w:t>REFERÊNCIAS</w:t>
      </w:r>
      <w:bookmarkEnd w:id="61"/>
    </w:p>
    <w:p>
      <w:pPr>
        <w:pStyle w:val="LOnormal"/>
        <w:widowControl/>
        <w:spacing w:lineRule="auto" w:line="259" w:before="0" w:after="160"/>
        <w:ind w:hanging="0"/>
        <w:jc w:val="left"/>
        <w:rPr>
          <w:sz w:val="22"/>
          <w:szCs w:val="22"/>
        </w:rPr>
      </w:pPr>
      <w:r>
        <w:rPr/>
      </w:r>
    </w:p>
    <w:p>
      <w:pPr>
        <w:pStyle w:val="LOnormal"/>
        <w:widowControl/>
        <w:spacing w:lineRule="auto" w:line="259" w:before="0" w:after="160"/>
        <w:ind w:hanging="0"/>
        <w:jc w:val="left"/>
        <w:rPr>
          <w:sz w:val="24"/>
          <w:szCs w:val="24"/>
        </w:rPr>
      </w:pPr>
      <w:r>
        <w:rPr>
          <w:sz w:val="24"/>
          <w:szCs w:val="24"/>
        </w:rPr>
        <w:t>CARVALHO, Vinicius. MYSQL. Editora Casa do codigo, 2015.</w:t>
      </w:r>
    </w:p>
    <w:p>
      <w:pPr>
        <w:pStyle w:val="LOnormal"/>
        <w:widowControl/>
        <w:spacing w:lineRule="auto" w:line="259" w:before="0" w:after="160"/>
        <w:ind w:hanging="0"/>
        <w:jc w:val="left"/>
        <w:rPr/>
      </w:pPr>
      <w:r>
        <w:rPr>
          <w:i/>
          <w:color w:val="424242"/>
          <w:sz w:val="24"/>
          <w:szCs w:val="24"/>
          <w:highlight w:val="white"/>
        </w:rPr>
        <w:t>OpenAI. "ChatGPT é uma inteligência artificial de linguagem natural desenvolvida pela OpenAI, que usa uma arquitetura de rede neural para gerar respostas a perguntas feitas por usuários." Acesso em 18 de abril de 2023. (</w:t>
      </w:r>
      <w:hyperlink r:id="rId13">
        <w:r>
          <w:rPr>
            <w:i/>
            <w:sz w:val="24"/>
            <w:szCs w:val="24"/>
            <w:highlight w:val="white"/>
            <w:u w:val="single"/>
          </w:rPr>
          <w:t>https://openai.com/blog/chat-gpt-3-launch/</w:t>
        </w:r>
      </w:hyperlink>
      <w:r>
        <w:rPr>
          <w:i/>
          <w:color w:val="424242"/>
          <w:sz w:val="24"/>
          <w:szCs w:val="24"/>
          <w:highlight w:val="white"/>
        </w:rPr>
        <w:t>)</w:t>
      </w:r>
    </w:p>
    <w:p>
      <w:pPr>
        <w:pStyle w:val="LOnormal"/>
        <w:widowControl/>
        <w:spacing w:lineRule="auto" w:line="259" w:before="0" w:after="160"/>
        <w:ind w:hanging="0"/>
        <w:jc w:val="left"/>
        <w:rPr>
          <w:sz w:val="24"/>
          <w:szCs w:val="24"/>
        </w:rPr>
      </w:pPr>
      <w:r>
        <w:rPr>
          <w:sz w:val="24"/>
          <w:szCs w:val="24"/>
        </w:rPr>
        <w:t>RODRIGUES, Maria Andressa; DOS SANTOS, Paulo César. AGENDA PLUS: sistema web para gerenciamento de estudos. 15º JORNADA CIENTÍFICA E TECNOLÓGICA E 12 º SIMPÓSIO DE PÓS-GRADUAÇÃO DO IFSULDEMINAS, v. 15, n. 3, 2023.</w:t>
      </w:r>
    </w:p>
    <w:p>
      <w:pPr>
        <w:pStyle w:val="LOnormal"/>
        <w:widowControl/>
        <w:spacing w:lineRule="auto" w:line="259" w:before="0" w:after="160"/>
        <w:ind w:hanging="0"/>
        <w:jc w:val="left"/>
        <w:rPr>
          <w:sz w:val="24"/>
          <w:szCs w:val="24"/>
        </w:rPr>
      </w:pPr>
      <w:r>
        <w:rPr>
          <w:sz w:val="24"/>
          <w:szCs w:val="24"/>
        </w:rPr>
        <w:t xml:space="preserve">PRESSMAN, </w:t>
      </w:r>
    </w:p>
    <w:p>
      <w:pPr>
        <w:pStyle w:val="LOnormal"/>
        <w:widowControl/>
        <w:spacing w:lineRule="auto" w:line="259" w:before="0" w:after="160"/>
        <w:ind w:hanging="0"/>
        <w:jc w:val="left"/>
        <w:rPr/>
      </w:pPr>
      <w:r>
        <w:rPr>
          <w:color w:val="auto"/>
          <w:sz w:val="24"/>
          <w:szCs w:val="24"/>
        </w:rPr>
        <w:t xml:space="preserve">VENNGAGE. </w:t>
      </w:r>
      <w:hyperlink r:id="rId14">
        <w:r>
          <w:rPr>
            <w:rStyle w:val="LinkdaInternet"/>
            <w:color w:val="auto"/>
            <w:sz w:val="24"/>
            <w:szCs w:val="24"/>
          </w:rPr>
          <w:t>https://pt.venngage.com/blog/diagrama-de-contexto/</w:t>
        </w:r>
      </w:hyperlink>
    </w:p>
    <w:p>
      <w:pPr>
        <w:pStyle w:val="LOnormal"/>
        <w:widowControl/>
        <w:spacing w:lineRule="auto" w:line="259" w:before="0" w:after="160"/>
        <w:ind w:hanging="0"/>
        <w:jc w:val="left"/>
        <w:rPr/>
      </w:pPr>
      <w:r>
        <w:rPr>
          <w:rFonts w:ascii="Noto Sans;sans-serif" w:hAnsi="Noto Sans;sans-serif"/>
          <w:b w:val="false"/>
          <w:i w:val="false"/>
          <w:caps w:val="false"/>
          <w:smallCaps w:val="false"/>
          <w:color w:val="auto"/>
          <w:spacing w:val="0"/>
          <w:sz w:val="24"/>
          <w:szCs w:val="24"/>
        </w:rPr>
        <w:t>2024</w:t>
      </w:r>
      <w:r>
        <w:rPr>
          <w:caps w:val="false"/>
          <w:smallCaps w:val="false"/>
          <w:color w:val="auto"/>
          <w:spacing w:val="0"/>
          <w:sz w:val="24"/>
          <w:szCs w:val="24"/>
        </w:rPr>
        <w:t> </w:t>
      </w:r>
      <w:r>
        <w:rPr>
          <w:rFonts w:ascii="Noto Sans;sans-serif" w:hAnsi="Noto Sans;sans-serif"/>
          <w:b w:val="false"/>
          <w:i w:val="false"/>
          <w:caps w:val="false"/>
          <w:smallCaps w:val="false"/>
          <w:color w:val="auto"/>
          <w:spacing w:val="0"/>
          <w:sz w:val="24"/>
          <w:szCs w:val="24"/>
        </w:rPr>
        <w:t xml:space="preserve">Quest Software </w:t>
      </w:r>
      <w:r>
        <w:rPr>
          <w:rFonts w:ascii="Noto Sans;sans-serif" w:hAnsi="Noto Sans;sans-serif"/>
          <w:b w:val="false"/>
          <w:i w:val="false"/>
          <w:caps w:val="false"/>
          <w:smallCaps w:val="false"/>
          <w:color w:val="auto"/>
          <w:spacing w:val="0"/>
          <w:sz w:val="24"/>
          <w:szCs w:val="24"/>
        </w:rPr>
        <w:t xml:space="preserve">blog  </w:t>
      </w:r>
      <w:hyperlink r:id="rId16">
        <w:r>
          <w:rPr>
            <w:rStyle w:val="LinkdaInternet"/>
            <w:rFonts w:ascii="Noto Sans;sans-serif" w:hAnsi="Noto Sans;sans-serif"/>
            <w:b w:val="false"/>
            <w:i w:val="false"/>
            <w:caps w:val="false"/>
            <w:smallCaps w:val="false"/>
            <w:color w:val="auto"/>
            <w:spacing w:val="0"/>
            <w:sz w:val="24"/>
            <w:szCs w:val="24"/>
          </w:rPr>
          <w:t>https://www.erwin.com/br-pt/solutions/data-modeling/conceptual.aspx</w:t>
        </w:r>
      </w:hyperlink>
    </w:p>
    <w:p>
      <w:pPr>
        <w:pStyle w:val="LOnormal"/>
        <w:widowControl/>
        <w:spacing w:lineRule="auto" w:line="259" w:before="0" w:after="160"/>
        <w:ind w:hanging="0"/>
        <w:jc w:val="left"/>
        <w:rPr>
          <w:color w:val="auto"/>
          <w:sz w:val="24"/>
          <w:szCs w:val="24"/>
        </w:rPr>
      </w:pPr>
      <w:r>
        <w:rPr>
          <w:rFonts w:ascii="Noto Sans;sans-serif" w:hAnsi="Noto Sans;sans-serif"/>
          <w:b w:val="false"/>
          <w:i w:val="false"/>
          <w:caps w:val="false"/>
          <w:smallCaps w:val="false"/>
          <w:color w:val="282C33"/>
          <w:spacing w:val="0"/>
          <w:sz w:val="24"/>
          <w:szCs w:val="24"/>
        </w:rPr>
        <w:t xml:space="preserve">Lucid Software Inc. 2024 </w:t>
      </w:r>
      <w:r>
        <w:rPr>
          <w:rFonts w:ascii="Noto Sans;sans-serif" w:hAnsi="Noto Sans;sans-serif"/>
          <w:b w:val="false"/>
          <w:i w:val="false"/>
          <w:caps w:val="false"/>
          <w:smallCaps w:val="false"/>
          <w:color w:val="auto"/>
          <w:spacing w:val="0"/>
          <w:sz w:val="24"/>
          <w:szCs w:val="24"/>
        </w:rPr>
        <w:t>, https://www.lucidchart.com/pages/pt/o-que-e-um-diagrama-de-fluxo-de-dados</w:t>
      </w:r>
    </w:p>
    <w:p>
      <w:pPr>
        <w:pStyle w:val="LOnormal"/>
        <w:widowControl/>
        <w:spacing w:lineRule="auto" w:line="259" w:before="0" w:after="160"/>
        <w:ind w:hanging="0"/>
        <w:jc w:val="left"/>
        <w:rPr>
          <w:color w:val="auto"/>
          <w:sz w:val="24"/>
          <w:szCs w:val="24"/>
        </w:rPr>
      </w:pPr>
      <w:r>
        <w:rPr>
          <w:rFonts w:ascii="Rubik;apple-system;BlinkMacSystemFont;Segoe UI;Roboto;Oxygen-Sans;Ubuntu;Cantarell;Helvetica Neue;sans-serif" w:hAnsi="Rubik;apple-system;BlinkMacSystemFont;Segoe UI;Roboto;Oxygen-Sans;Ubuntu;Cantarell;Helvetica Neue;sans-serif"/>
          <w:b w:val="false"/>
          <w:i w:val="false"/>
          <w:caps w:val="false"/>
          <w:smallCaps w:val="false"/>
          <w:color w:val="auto"/>
          <w:spacing w:val="0"/>
          <w:sz w:val="24"/>
          <w:szCs w:val="24"/>
        </w:rPr>
        <w:t xml:space="preserve">2024 Aquarela Analytics </w:t>
      </w:r>
      <w:r>
        <w:rPr>
          <w:color w:val="auto"/>
          <w:sz w:val="24"/>
          <w:szCs w:val="24"/>
        </w:rPr>
        <w:t>https://aquare.la/o-que-e-um-dicionario-de-dados-de-data-analytics/</w:t>
      </w:r>
    </w:p>
    <w:sectPr>
      <w:headerReference w:type="default" r:id="rId17"/>
      <w:footerReference w:type="default" r:id="rId18"/>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auto"/>
    <w:pitch w:val="default"/>
  </w:font>
  <w:font w:name="Inter">
    <w:altName w:val="Oxygen"/>
    <w:charset w:val="01"/>
    <w:family w:val="auto"/>
    <w:pitch w:val="default"/>
  </w:font>
  <w:font w:name="Inter">
    <w:altName w:val="Noto Sans JP"/>
    <w:charset w:val="01"/>
    <w:family w:val="auto"/>
    <w:pitch w:val="default"/>
  </w:font>
  <w:font w:name="Noto Sans">
    <w:altName w:val="sans-serif"/>
    <w:charset w:val="01"/>
    <w:family w:val="auto"/>
    <w:pitch w:val="default"/>
  </w:font>
  <w:font w:name="Graphik">
    <w:altName w:val="apple-system"/>
    <w:charset w:val="01"/>
    <w:family w:val="auto"/>
    <w:pitch w:val="default"/>
  </w:font>
  <w:font w:name="Arial">
    <w:charset w:val="01"/>
    <w:family w:val="swiss"/>
    <w:pitch w:val="default"/>
  </w:font>
  <w:font w:name="Rubik">
    <w:altName w:val="apple-system"/>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osition w:val="0"/>
          <w:sz w:val="24"/>
          <w:sz w:val="24"/>
          <w:vertAlign w:val="baseline"/>
        </w:rPr>
      </w:pPr>
      <w:r>
        <w:rPr>
          <w:color w:val="000000"/>
          <w:position w:val="0"/>
          <w:sz w:val="16"/>
          <w:sz w:val="16"/>
          <w:szCs w:val="16"/>
          <w:vertAlign w:val="baseline"/>
        </w:rPr>
        <w:t>2 Especialista em Engenharia de Software - UNIVEL</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480"/>
        </w:tabs>
        <w:ind w:left="48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LOnormal">
    <w:name w:val="LO-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Figura">
    <w:name w:val="Figura"/>
    <w:basedOn w:val="Legenda"/>
    <w:qFormat/>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20"/>
        <w:tab w:val="right" w:pos="9071" w:leader="dot"/>
      </w:tabs>
      <w:ind w:left="0" w:hanging="0"/>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Citaes">
    <w:name w:val="Citaçõe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cdn.novo.qedu.org.br/escola/41071026-carmelo-perrone-c-e-pe-ef-m-profi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erwin.com/br-pt/solutions/data-modeling/logical.aspx" TargetMode="External"/><Relationship Id="rId7" Type="http://schemas.openxmlformats.org/officeDocument/2006/relationships/hyperlink" Target="https://www.erwin.com/br-pt/solutions/data-modeling/physical.aspx"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aquare.la/datasets-o-que-sao-e-como-utiliza-los/" TargetMode="External"/><Relationship Id="rId11" Type="http://schemas.openxmlformats.org/officeDocument/2006/relationships/hyperlink" Target="https://www.lucidchart.com/pages/pt/o-que-e-uml" TargetMode="External"/><Relationship Id="rId12" Type="http://schemas.openxmlformats.org/officeDocument/2006/relationships/hyperlink" Target="https://www.lucidchart.com/pages/pt/exemplos/uml-online" TargetMode="External"/><Relationship Id="rId13" Type="http://schemas.openxmlformats.org/officeDocument/2006/relationships/hyperlink" Target="https://openai.com/blog/chat-gpt-3-launch/" TargetMode="External"/><Relationship Id="rId14" Type="http://schemas.openxmlformats.org/officeDocument/2006/relationships/hyperlink" Target="https://pt.venngage.com/blog/diagrama-de-contexto/" TargetMode="External"/><Relationship Id="rId15" Type="http://schemas.openxmlformats.org/officeDocument/2006/relationships/hyperlink" Target="https://www.erwin.com/br-pt/solutions/data-modeling/conceptual.aspx" TargetMode="External"/><Relationship Id="rId16" Type="http://schemas.openxmlformats.org/officeDocument/2006/relationships/hyperlink" Targe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30</Pages>
  <Words>3703</Words>
  <Characters>21106</Characters>
  <CharactersWithSpaces>24671</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2024-10-17T11:21:58Z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